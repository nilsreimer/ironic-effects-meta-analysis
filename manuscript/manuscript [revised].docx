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E144F" w14:textId="77777777" w:rsidR="000901B3" w:rsidRDefault="00E61EDA">
      <w:pPr>
        <w:pStyle w:val="Title"/>
      </w:pPr>
      <w:r>
        <w:t>Meta-Analysis of the ‘Ironic’ Effects of Intergroup Contact</w:t>
      </w:r>
    </w:p>
    <w:p w14:paraId="373E1450" w14:textId="77777777" w:rsidR="000901B3" w:rsidRDefault="00E61EDA">
      <w:pPr>
        <w:pStyle w:val="Abstract"/>
        <w:rPr>
          <w:ins w:id="0" w:author="Author" w:date="2021-04-16T15:20:00Z"/>
        </w:rPr>
      </w:pPr>
      <w:ins w:id="1" w:author="Author" w:date="2021-04-16T15:20:00Z">
        <w:r>
          <w:t xml:space="preserve">Critics have argued that intergroup contact, psychology’s most-researched paradigm for reducing prejudice, has the ‘ironic’ effect of stifling support for social change in </w:t>
        </w:r>
        <w:r>
          <w:t>disadvantaged groups. We conducted a preregistered meta-analytic test of this effect across 96 studies with 137 samples of 211,360 disadvantaged-group members. As predicted, intergroup contact was, on average, associated with less perceived injustice (</w:t>
        </w:r>
      </w:ins>
      <m:oMath>
        <m:r>
          <w:ins w:id="2" w:author="Author" w:date="2021-04-16T15:20:00Z">
            <w:rPr>
              <w:rFonts w:ascii="Cambria Math" w:hAnsi="Cambria Math"/>
            </w:rPr>
            <m:t>r</m:t>
          </w:ins>
        </m:r>
        <m:r>
          <w:ins w:id="3" w:author="Author" w:date="2021-04-16T15:20:00Z">
            <w:rPr>
              <w:rFonts w:ascii="Cambria Math" w:hAnsi="Cambria Math"/>
            </w:rPr>
            <m:t>=-</m:t>
          </w:ins>
        </m:r>
        <m:r>
          <w:ins w:id="4" w:author="Author" w:date="2021-04-16T15:20:00Z">
            <w:rPr>
              <w:rFonts w:ascii="Cambria Math" w:hAnsi="Cambria Math"/>
            </w:rPr>
            <m:t>.07</m:t>
          </w:ins>
        </m:r>
      </m:oMath>
      <w:ins w:id="5" w:author="Author" w:date="2021-04-16T15:20:00Z">
        <w:r>
          <w:t>), collective action (</w:t>
        </w:r>
      </w:ins>
      <m:oMath>
        <m:r>
          <w:ins w:id="6" w:author="Author" w:date="2021-04-16T15:20:00Z">
            <w:rPr>
              <w:rFonts w:ascii="Cambria Math" w:hAnsi="Cambria Math"/>
            </w:rPr>
            <m:t>r</m:t>
          </w:ins>
        </m:r>
        <m:r>
          <w:ins w:id="7" w:author="Author" w:date="2021-04-16T15:20:00Z">
            <w:rPr>
              <w:rFonts w:ascii="Cambria Math" w:hAnsi="Cambria Math"/>
            </w:rPr>
            <m:t>=-.06</m:t>
          </w:ins>
        </m:r>
      </m:oMath>
      <w:ins w:id="8" w:author="Author" w:date="2021-04-16T15:20:00Z">
        <w:r>
          <w:t>), and support for reparative policies (</w:t>
        </w:r>
      </w:ins>
      <m:oMath>
        <m:r>
          <w:ins w:id="9" w:author="Author" w:date="2021-04-16T15:20:00Z">
            <w:rPr>
              <w:rFonts w:ascii="Cambria Math" w:hAnsi="Cambria Math"/>
            </w:rPr>
            <m:t>r</m:t>
          </w:ins>
        </m:r>
        <m:r>
          <w:ins w:id="10" w:author="Author" w:date="2021-04-16T15:20:00Z">
            <w:rPr>
              <w:rFonts w:ascii="Cambria Math" w:hAnsi="Cambria Math"/>
            </w:rPr>
            <m:t>=-.07</m:t>
          </w:ins>
        </m:r>
      </m:oMath>
      <w:ins w:id="11" w:author="Author" w:date="2021-04-16T15:20:00Z">
        <w:r>
          <w:t>) in disadvantaged groups. However, these associations were small, variable, and consistent with alterative explanations. Moderator analyses found that these associations were s</w:t>
        </w:r>
        <w:proofErr w:type="spellStart"/>
        <w:r>
          <w:t>trongest</w:t>
        </w:r>
        <w:proofErr w:type="spellEnd"/>
        <w:r>
          <w:t xml:space="preserve"> in studies on short-term migration and post-colonial relations, that measured intergroup contact directly, and that involved adults. After controlling for the positive association of negative contact with support for social change, positive contac</w:t>
        </w:r>
        <w:r>
          <w:t>t was not (negatively) associated with any outcome in studies that measured both predictors. We close by highlighting open questions about the relation between intergroup contact and social change.</w:t>
        </w:r>
      </w:ins>
    </w:p>
    <w:p w14:paraId="373E1451" w14:textId="4A332204" w:rsidR="000901B3" w:rsidRDefault="00E61EDA">
      <w:pPr>
        <w:pStyle w:val="FirstParagraph"/>
      </w:pPr>
      <w:commentRangeStart w:id="12"/>
      <w:r>
        <w:t>It is ironic that psychology’s most-researched paradigm fo</w:t>
      </w:r>
      <w:r>
        <w:t>r reducing prejudice—intergroup contact—should hinder, rather than help, social change. Hundreds of studies have confirmed that intergroup contact is associated with less negative feelings toward outgroup members (for a meta-analysis, see Pettigrew &amp; Tropp</w:t>
      </w:r>
      <w:r>
        <w:t>, 2006).</w:t>
      </w:r>
      <w:commentRangeEnd w:id="12"/>
      <w:r w:rsidR="006F2D3F">
        <w:rPr>
          <w:rStyle w:val="CommentReference"/>
        </w:rPr>
        <w:commentReference w:id="12"/>
      </w:r>
      <w:r>
        <w:t xml:space="preserve"> Most of these studies have focused on advantaged-group members’ contact experiences with disadvantaged-group members (Tropp &amp; Pettigrew, 2005), guided by the idea that reducing advantaged-group members’ prejudice will prevent interpersonal discrim</w:t>
      </w:r>
      <w:r>
        <w:t>ination. Reducing prejudice, however, is rarely enough to overcome institutional and structural discrimination. Instead, as the 2020 Black Lives Matter protests have shown, social change often requires political mobilization by the disadvantaged. Critics h</w:t>
      </w:r>
      <w:r>
        <w:t>ave argued that, by fostering harmony and reducing conflict, intergroup contact might distract disadvantaged-group members from the injustice they face and undermine their motivation for social change (Dixon et al., 2005; Reicher, 2007; Wright, 2003). By s</w:t>
      </w:r>
      <w:r>
        <w:t>tifling disadvantaged-group members’ opposition to injustice, intergroup contact might thus have the ‘ironic’ (Saguy et al., 2009), ‘sedative’ (Çakal et al., 2011), or ‘paradoxical’ (Dixon et al., 2010) effect of hindering social change.</w:t>
      </w:r>
    </w:p>
    <w:p w14:paraId="373E1452" w14:textId="4E46C82D" w:rsidR="000901B3" w:rsidRDefault="00E61EDA">
      <w:pPr>
        <w:pStyle w:val="BodyText"/>
      </w:pPr>
      <w:r>
        <w:t>Supporting this ar</w:t>
      </w:r>
      <w:r>
        <w:t xml:space="preserve">gument, initial studies provided evidence that, among disadvantaged-group members, intergroup contact reduces perceptions of injustice (Saguy et al., 2009), discourages collective action (Çakal et al., 2011), and diminishes support for reparative policies </w:t>
      </w:r>
      <w:r>
        <w:t>(Dixon et al., 2007). Others, however, have pointed to conflicting evidence (Poore et al., 2002) and argued that intergroup contact might instead render discrimination more salient and, thereby, increase disadvantaged-group members’ support for social chan</w:t>
      </w:r>
      <w:r>
        <w:t>ge (Pettigrew et al., 2011</w:t>
      </w:r>
      <w:commentRangeStart w:id="13"/>
      <w:r>
        <w:t>). A decade after the initial studies, many more studies have examined the relationships between intergroup contact and support for social change in disadvantaged groups. We present a systematic review and meta-analysis of this gr</w:t>
      </w:r>
      <w:r>
        <w:t>owing literature. Specifically, we evaluate the evidence for three hypotheses about how intergroup contact might reduce support for social change</w:t>
      </w:r>
      <w:commentRangeEnd w:id="13"/>
      <w:r w:rsidR="006F2D3F">
        <w:rPr>
          <w:rStyle w:val="CommentReference"/>
        </w:rPr>
        <w:commentReference w:id="13"/>
      </w:r>
      <w:r>
        <w:t>.</w:t>
      </w:r>
    </w:p>
    <w:p w14:paraId="373E1453" w14:textId="77777777" w:rsidR="000901B3" w:rsidRDefault="00E61EDA">
      <w:pPr>
        <w:pStyle w:val="BodyText"/>
      </w:pPr>
      <w:r>
        <w:lastRenderedPageBreak/>
        <w:t>Perceived injustice—that is, perceiving unjust group-based deprivation or discrimination against the disadvan</w:t>
      </w:r>
      <w:r>
        <w:t>taged ingroup—is a prerequisite to instigating social change (van Zomeren et al., 2008). Researchers have argued that positive contact with advantaged-group members could contradict perceptions of personal discrimination, undermine negative characterizatio</w:t>
      </w:r>
      <w:r>
        <w:t>ns of the advantaged outgroup, and, thereby, make group discrimination appear less plausible (Dixon et al., 2010). Positive contact could further reduce perceived injustice by emphasizing commonalities over differences (Saguy et al., 2009) and by motivatin</w:t>
      </w:r>
      <w:r>
        <w:t>g disadvantaged-group members to adopt system-justifying ideologies (Sengupta &amp; Sibley, 2013). To the extent that it reduces perceived injustice, intergroup contact hinders social change.</w:t>
      </w:r>
    </w:p>
    <w:p w14:paraId="373E1454" w14:textId="77777777" w:rsidR="000901B3" w:rsidRDefault="00E61EDA">
      <w:pPr>
        <w:pStyle w:val="BodyText"/>
      </w:pPr>
      <w:r>
        <w:t>Collective action—that is, any action directed at improving the cond</w:t>
      </w:r>
      <w:r>
        <w:t xml:space="preserve">itions of the disadvantaged ingroup (Wright et al., 1990)—is crucial to achieving social change because advantaged-group members rarely surrender their advantages without sustained pressure from disadvantaged-group members (Blumer, 1958; for a review, see </w:t>
      </w:r>
      <w:r>
        <w:t>Dixon et al., 2012). Researchers have argued that intergroup contact could discourage disadvantaged-group members from engaging in collective action by diminishing their perceived discrimination (Tropp et al., 2012), by blurring boundaries between the disa</w:t>
      </w:r>
      <w:r>
        <w:t>dvantaged ingroup and the advantaged outgroup (Saguy et al., 2009), by reducing negative attitudes toward the advantaged outgroup (Wright &amp; Lubensky, 2009), and by quelling anger about inequality (Tausch et al., 2015) or toward the advantaged outgroup (Hay</w:t>
      </w:r>
      <w:r>
        <w:t>ward et al., 2018). To the extent that it discourages collective action, intergroup contact hinders social change.</w:t>
      </w:r>
    </w:p>
    <w:p w14:paraId="373E1455" w14:textId="77777777" w:rsidR="000901B3" w:rsidRDefault="00E61EDA">
      <w:pPr>
        <w:pStyle w:val="BodyText"/>
      </w:pPr>
      <w:r>
        <w:t xml:space="preserve">Reparative policies (e.g., affirmative action) can be effective means to reduce social inequality. Disadvantaged-group members, who stand to </w:t>
      </w:r>
      <w:r>
        <w:t>benefit from their implementation, are important advocates for these policies. Researchers have argued that intergroup contact could diminish disadvantaged-group members’ support for redistributive policies by creating sympathy for advantaged-group members</w:t>
      </w:r>
      <w:r>
        <w:t xml:space="preserve"> (Dixon et al., 2007), by fostering positive outgroup attitudes and reducing attention to inequality (Saguy et al., 2009), and by increasing their endorsement of system-justifying ideologies (Sengupta &amp; Sibley, 2013). To the extent that it diminishes suppo</w:t>
      </w:r>
      <w:r>
        <w:t>rt for redistributive policies, intergroup contact hinders social change.</w:t>
      </w:r>
    </w:p>
    <w:p w14:paraId="4F4D8443" w14:textId="77777777" w:rsidR="00E15EF1" w:rsidRDefault="00084CEE">
      <w:pPr>
        <w:pStyle w:val="BodyText"/>
        <w:rPr>
          <w:del w:id="14" w:author="Author" w:date="2021-04-16T15:20:00Z"/>
        </w:rPr>
      </w:pPr>
      <w:commentRangeStart w:id="15"/>
      <w:del w:id="16" w:author="Author" w:date="2021-04-16T15:20:00Z">
        <w:r>
          <w:delText>As a growing number of studies had been examining these relationships, we</w:delText>
        </w:r>
      </w:del>
      <w:ins w:id="17" w:author="Author" w:date="2021-04-16T15:20:00Z">
        <w:r w:rsidR="00E61EDA">
          <w:t>We</w:t>
        </w:r>
      </w:ins>
      <w:r w:rsidR="00E61EDA">
        <w:t xml:space="preserve"> conducted a preregistered meta-</w:t>
      </w:r>
      <w:del w:id="18" w:author="Author" w:date="2021-04-16T15:20:00Z">
        <w:r>
          <w:delText>analytic review</w:delText>
        </w:r>
      </w:del>
      <w:ins w:id="19" w:author="Author" w:date="2021-04-16T15:20:00Z">
        <w:r w:rsidR="00E61EDA">
          <w:t>analysis</w:t>
        </w:r>
      </w:ins>
      <w:r w:rsidR="00E61EDA">
        <w:t xml:space="preserve"> of the</w:t>
      </w:r>
      <w:del w:id="20" w:author="Author" w:date="2021-04-16T15:20:00Z">
        <w:r>
          <w:delText xml:space="preserve"> available</w:delText>
        </w:r>
      </w:del>
      <w:r w:rsidR="00E61EDA">
        <w:t xml:space="preserve"> evidence for the hypothesized negative effects of intergroup contact on perceived injustice, collective action, and policy support i</w:t>
      </w:r>
      <w:r w:rsidR="00E61EDA">
        <w:t>n disadvantaged groups.</w:t>
      </w:r>
      <w:commentRangeEnd w:id="15"/>
      <w:del w:id="21" w:author="Author" w:date="2021-04-16T15:20:00Z">
        <w:r w:rsidR="006F2D3F">
          <w:rPr>
            <w:rStyle w:val="CommentReference"/>
          </w:rPr>
          <w:commentReference w:id="15"/>
        </w:r>
      </w:del>
    </w:p>
    <w:p w14:paraId="373E1456" w14:textId="7385DD74" w:rsidR="000901B3" w:rsidRDefault="00E61EDA">
      <w:pPr>
        <w:pStyle w:val="BodyText"/>
      </w:pPr>
      <w:ins w:id="22" w:author="Author" w:date="2021-04-16T15:20:00Z">
        <w:r>
          <w:t xml:space="preserve"> </w:t>
        </w:r>
      </w:ins>
      <w:r>
        <w:t>Our first objective was to systematically review the available evidence and to evaluate its strengths and limitations. Our second objective was to synthesize the available evidence to establish the direction and magnitude of the rel</w:t>
      </w:r>
      <w:r>
        <w:t>ationships between intergroup contact and the three outcomes. Doing so allow</w:t>
      </w:r>
      <w:del w:id="23" w:author="Author" w:date="2021-04-16T15:20:00Z">
        <w:r w:rsidR="00084CEE">
          <w:delText>s</w:delText>
        </w:r>
      </w:del>
      <w:ins w:id="24" w:author="Author" w:date="2021-04-16T15:20:00Z">
        <w:r>
          <w:t>ed</w:t>
        </w:r>
      </w:ins>
      <w:r>
        <w:t xml:space="preserve"> us, first, to determine whether the available evidence supports a negative or positive (see Pettigrew et al., 2011) relationship between contact and support for social change an</w:t>
      </w:r>
      <w:r>
        <w:t xml:space="preserve">d, second, to estimate the strength of this relationship. Our third objective was to explore the </w:t>
      </w:r>
      <w:r>
        <w:lastRenderedPageBreak/>
        <w:t xml:space="preserve">variability of this relationship across study settings, designs, and other potential moderators. For example, we examined whether any effects were confined to </w:t>
      </w:r>
      <w:r>
        <w:t>Western, Educated, Industrialized, Rich, Democratic (WEIRD) settings, the cultural context of most psychological research (Henrich et al., 2010). Our fourth objective was to assess how robust the available evidence was to publication bias.</w:t>
      </w:r>
      <w:del w:id="25" w:author="Author" w:date="2021-04-16T15:20:00Z">
        <w:r w:rsidR="00084CEE">
          <w:delText xml:space="preserve"> Together, these objectives </w:delText>
        </w:r>
        <w:commentRangeStart w:id="26"/>
        <w:r w:rsidR="00084CEE">
          <w:delText xml:space="preserve">provided a comprehensive answer </w:delText>
        </w:r>
        <w:commentRangeEnd w:id="26"/>
        <w:r w:rsidR="006F2D3F">
          <w:rPr>
            <w:rStyle w:val="CommentReference"/>
          </w:rPr>
          <w:commentReference w:id="26"/>
        </w:r>
        <w:r w:rsidR="00084CEE">
          <w:delText>to the question whether intergroup contact diminishes support for social change in disadvantaged groups.</w:delText>
        </w:r>
      </w:del>
    </w:p>
    <w:p w14:paraId="3DED6A99" w14:textId="77777777" w:rsidR="00E15EF1" w:rsidRDefault="00E61EDA">
      <w:pPr>
        <w:pStyle w:val="BodyText"/>
        <w:rPr>
          <w:del w:id="27" w:author="Author" w:date="2021-04-16T15:20:00Z"/>
        </w:rPr>
      </w:pPr>
      <w:r>
        <w:t xml:space="preserve">In addition, we </w:t>
      </w:r>
      <w:del w:id="28" w:author="Author" w:date="2021-04-16T15:20:00Z">
        <w:r w:rsidR="00084CEE">
          <w:delText>explored</w:delText>
        </w:r>
      </w:del>
      <w:ins w:id="29" w:author="Author" w:date="2021-04-16T15:20:00Z">
        <w:r>
          <w:t>collated</w:t>
        </w:r>
      </w:ins>
      <w:r>
        <w:t xml:space="preserve"> the evidence for two alternative accounts of this relationship. First, we considered studies that measured both ingroup and outgroup contact as predictors of the three outcomes. Sengupta et al. (2015) argued that contact with other members of the </w:t>
      </w:r>
      <w:r>
        <w:t>disadvantaged ingroup would increase political mobilization in disadvantaged groups. As outgroup contact places limits on how much ingroup contact disadvantaged-group members can have (Pfister et al., 2020), the mobilizing effect of ingroup contact is an a</w:t>
      </w:r>
      <w:r>
        <w:t>lternative explanation for negative associations between outgroup contact and support for social change.</w:t>
      </w:r>
    </w:p>
    <w:p w14:paraId="373E1457" w14:textId="44D49472" w:rsidR="000901B3" w:rsidRDefault="00E61EDA">
      <w:pPr>
        <w:pStyle w:val="BodyText"/>
      </w:pPr>
      <w:ins w:id="30" w:author="Author" w:date="2021-04-16T15:20:00Z">
        <w:r>
          <w:t xml:space="preserve"> </w:t>
        </w:r>
      </w:ins>
      <w:r>
        <w:t xml:space="preserve">Second, we considered studies that measured both negative and positive (outgroup) contact as predictors of the three outcomes. Researchers (Hayward et </w:t>
      </w:r>
      <w:r>
        <w:t>al., 2018; Reimer et al., 2017) found negative contact with advantaged-group members to be associated with greater perceived discrimination and stronger collective action intentions. Reimer et al. (2017) argued that, to the extent disadvantaged-group membe</w:t>
      </w:r>
      <w:r>
        <w:t>rs who have more positive contact also tend to have less negative contact, the mobilizing effect of negative contact is an alternative explanation for negative associations between outgroup contact and support for social change.</w:t>
      </w:r>
      <w:del w:id="31" w:author="Author" w:date="2021-04-16T15:20:00Z">
        <w:r w:rsidR="00084CEE">
          <w:delText xml:space="preserve"> </w:delText>
        </w:r>
        <w:commentRangeStart w:id="32"/>
        <w:r w:rsidR="00084CEE">
          <w:delText>For both alternative explanations, we collate and synthesize the available evidence for the relative effects of each predictor variable on the three outcomes.</w:delText>
        </w:r>
        <w:commentRangeEnd w:id="32"/>
        <w:r w:rsidR="006F2D3F">
          <w:rPr>
            <w:rStyle w:val="CommentReference"/>
          </w:rPr>
          <w:commentReference w:id="32"/>
        </w:r>
      </w:del>
    </w:p>
    <w:p w14:paraId="373E1458" w14:textId="77777777" w:rsidR="000901B3" w:rsidRDefault="00E61EDA">
      <w:pPr>
        <w:pStyle w:val="Heading1"/>
      </w:pPr>
      <w:bookmarkStart w:id="33" w:name="method"/>
      <w:r>
        <w:t>Method</w:t>
      </w:r>
      <w:bookmarkEnd w:id="33"/>
    </w:p>
    <w:p w14:paraId="373E1459" w14:textId="77777777" w:rsidR="000901B3" w:rsidRDefault="00E61EDA">
      <w:pPr>
        <w:pStyle w:val="Heading2"/>
      </w:pPr>
      <w:bookmarkStart w:id="34" w:name="transparency"/>
      <w:r>
        <w:t>Transparency</w:t>
      </w:r>
      <w:bookmarkEnd w:id="34"/>
    </w:p>
    <w:p w14:paraId="373E145A" w14:textId="2ABB46B0" w:rsidR="000901B3" w:rsidRDefault="00E61EDA">
      <w:pPr>
        <w:pStyle w:val="FirstParagraph"/>
      </w:pPr>
      <w:r>
        <w:t>We prep</w:t>
      </w:r>
      <w:r>
        <w:t>ared a protocol in accordance with the PRISMA-P statement (Moher et al., 2015) and preregistered it on the Open Science Framework.</w:t>
      </w:r>
      <w:r>
        <w:rPr>
          <w:rStyle w:val="FootnoteReference"/>
        </w:rPr>
        <w:footnoteReference w:id="2"/>
      </w:r>
      <w:r>
        <w:t xml:space="preserve"> Preregistration precludes undisclosed flexibility in study selection, outcome selection, and other decisions that influence</w:t>
      </w:r>
      <w:r>
        <w:t xml:space="preserve"> effect size estimates—and thus prevents confirmation bias from determining the conclusions of a meta-analysis (Lakens et al., 2016). We report </w:t>
      </w:r>
      <w:del w:id="35" w:author="Author" w:date="2021-04-16T15:20:00Z">
        <w:r w:rsidR="00084CEE">
          <w:delText xml:space="preserve">all </w:delText>
        </w:r>
      </w:del>
      <w:r>
        <w:t xml:space="preserve">deviations from </w:t>
      </w:r>
      <w:r>
        <w:lastRenderedPageBreak/>
        <w:t>our protocol in the Supplemental Materials. We make</w:t>
      </w:r>
      <w:del w:id="36" w:author="Author" w:date="2021-04-16T15:20:00Z">
        <w:r w:rsidR="00084CEE">
          <w:delText xml:space="preserve"> all</w:delText>
        </w:r>
      </w:del>
      <w:r>
        <w:t xml:space="preserve"> data and analysis scripts available online.</w:t>
      </w:r>
      <w:r>
        <w:rPr>
          <w:rStyle w:val="FootnoteReference"/>
        </w:rPr>
        <w:footnoteReference w:id="3"/>
      </w:r>
    </w:p>
    <w:p w14:paraId="373E145B" w14:textId="77777777" w:rsidR="000901B3" w:rsidRDefault="00E61EDA">
      <w:pPr>
        <w:pStyle w:val="Heading2"/>
      </w:pPr>
      <w:bookmarkStart w:id="37" w:name="eligibility-criteria"/>
      <w:r>
        <w:t>Eligibility Criteria</w:t>
      </w:r>
      <w:bookmarkEnd w:id="37"/>
    </w:p>
    <w:p w14:paraId="373E145C" w14:textId="77777777" w:rsidR="000901B3" w:rsidRDefault="00E61EDA">
      <w:pPr>
        <w:pStyle w:val="FirstParagraph"/>
      </w:pPr>
      <w:r>
        <w:t xml:space="preserve">As preregistered, we considered all quantitative studies that included participants of a relatively disadvantaged group (see </w:t>
      </w:r>
      <w:r>
        <w:rPr>
          <w:i/>
        </w:rPr>
        <w:t>Types of Participants</w:t>
      </w:r>
      <w:r>
        <w:t>), that manipulated or measured intergroup contact with a relatively advantaged group (</w:t>
      </w:r>
      <w:r>
        <w:t xml:space="preserve">see </w:t>
      </w:r>
      <w:r>
        <w:rPr>
          <w:i/>
        </w:rPr>
        <w:t>Types of Predictor Variables</w:t>
      </w:r>
      <w:r>
        <w:t>), and that measured one or more of the following outcomes: perceptions or expectations of injustice, collective action intentions and behaviours, and/or support for policies that benefit or harm the participants’ ingroup (s</w:t>
      </w:r>
      <w:r>
        <w:t xml:space="preserve">ee </w:t>
      </w:r>
      <w:r>
        <w:rPr>
          <w:i/>
        </w:rPr>
        <w:t>Types of Outcome Variables</w:t>
      </w:r>
      <w:r>
        <w:t>).</w:t>
      </w:r>
    </w:p>
    <w:p w14:paraId="373E145D" w14:textId="77777777" w:rsidR="000901B3" w:rsidRDefault="00E61EDA">
      <w:pPr>
        <w:pStyle w:val="Heading3"/>
      </w:pPr>
      <w:bookmarkStart w:id="38" w:name="types-of-participants"/>
      <w:r>
        <w:t>Types of Participants</w:t>
      </w:r>
      <w:bookmarkEnd w:id="38"/>
    </w:p>
    <w:p w14:paraId="373E145E" w14:textId="77777777" w:rsidR="000901B3" w:rsidRDefault="00E61EDA">
      <w:pPr>
        <w:pStyle w:val="FirstParagraph"/>
      </w:pPr>
      <w:r>
        <w:t>We included studies with participants whose ingroup is disadvantaged (in terms of status, power, or resources) relative to the outgroup they have (or report to have) contact with.</w:t>
      </w:r>
    </w:p>
    <w:p w14:paraId="373E145F" w14:textId="77777777" w:rsidR="000901B3" w:rsidRDefault="00E61EDA">
      <w:pPr>
        <w:pStyle w:val="Heading3"/>
      </w:pPr>
      <w:bookmarkStart w:id="39" w:name="types-of-predictor-variables"/>
      <w:r>
        <w:t>Types of Predictor Var</w:t>
      </w:r>
      <w:r>
        <w:t>iables</w:t>
      </w:r>
      <w:bookmarkEnd w:id="39"/>
    </w:p>
    <w:p w14:paraId="373E1460" w14:textId="77777777" w:rsidR="000901B3" w:rsidRDefault="00E61EDA">
      <w:pPr>
        <w:pStyle w:val="FirstParagraph"/>
      </w:pPr>
      <w:r>
        <w:t>We included studies if they measured or manipulated the quantity of, quality of, and opportunity for contact with members of outgroups that are relatively advantaged compared to the participants’ ingroup. We considered opportunity for contact, as it</w:t>
      </w:r>
      <w:r>
        <w:t xml:space="preserve"> is a potential precursor to and proxy for face-to-face contact, but not imagined or indirect contact. Similarly, we included studies that measured intergroup contact indirectly by, for example, asking what proportion of someone’s friends were </w:t>
      </w:r>
      <w:r>
        <w:rPr>
          <w:i/>
        </w:rPr>
        <w:t>not</w:t>
      </w:r>
      <w:r>
        <w:t xml:space="preserve"> from the</w:t>
      </w:r>
      <w:r>
        <w:t xml:space="preserve"> participants’ ingroup.</w:t>
      </w:r>
    </w:p>
    <w:p w14:paraId="373E1461" w14:textId="77777777" w:rsidR="000901B3" w:rsidRDefault="00E61EDA">
      <w:pPr>
        <w:pStyle w:val="Heading3"/>
      </w:pPr>
      <w:bookmarkStart w:id="40" w:name="types-of-outcome-variables"/>
      <w:r>
        <w:t>Types of Outcome Variables</w:t>
      </w:r>
      <w:bookmarkEnd w:id="40"/>
    </w:p>
    <w:p w14:paraId="373E1462" w14:textId="77777777" w:rsidR="000901B3" w:rsidRDefault="00E61EDA">
      <w:pPr>
        <w:pStyle w:val="FirstParagraph"/>
      </w:pPr>
      <w:r>
        <w:rPr>
          <w:b/>
          <w:i/>
        </w:rPr>
        <w:t>Perceived Injustice.</w:t>
      </w:r>
      <w:r>
        <w:t xml:space="preserve"> We included studies that measured perceptions that one is discriminated against because of one’s group membership, that one’s group faces discrimination in society, that one’s group is</w:t>
      </w:r>
      <w:r>
        <w:t xml:space="preserve"> relatively deprived compared to other groups, or that the deprivation and/or discrimination faced by one’s group is unjust and illegitimate. We also considered expectations of fair treatment as the reverse of perceived injustice. We included studies that </w:t>
      </w:r>
      <w:r>
        <w:t>measured personal and/or group discrimination or a mixture of both.</w:t>
      </w:r>
    </w:p>
    <w:p w14:paraId="373E1463" w14:textId="77777777" w:rsidR="000901B3" w:rsidRDefault="00E61EDA">
      <w:pPr>
        <w:pStyle w:val="BodyText"/>
      </w:pPr>
      <w:r>
        <w:rPr>
          <w:b/>
          <w:i/>
        </w:rPr>
        <w:t>Collective Action.</w:t>
      </w:r>
      <w:r>
        <w:t xml:space="preserve"> We included studies that measured observed, reported, or intended engagement in any action aimed at improving the position of the participants’ ingroup in society. This </w:t>
      </w:r>
      <w:r>
        <w:t>included participating in protests, signing petitions, and any other form of violent or nonviolent collective action.</w:t>
      </w:r>
    </w:p>
    <w:p w14:paraId="373E1464" w14:textId="77777777" w:rsidR="000901B3" w:rsidRDefault="00E61EDA">
      <w:pPr>
        <w:pStyle w:val="BodyText"/>
      </w:pPr>
      <w:r>
        <w:rPr>
          <w:b/>
          <w:i/>
        </w:rPr>
        <w:lastRenderedPageBreak/>
        <w:t>Policy Support.</w:t>
      </w:r>
      <w:r>
        <w:t xml:space="preserve"> We included studies that measured support for (or opposition to) policies and initiatives designed to improve the position</w:t>
      </w:r>
      <w:r>
        <w:t xml:space="preserve"> of the participants’ ingroup in society, for example, affirmative action policies.</w:t>
      </w:r>
    </w:p>
    <w:p w14:paraId="373E1465" w14:textId="77777777" w:rsidR="000901B3" w:rsidRDefault="00E61EDA">
      <w:pPr>
        <w:pStyle w:val="Heading2"/>
      </w:pPr>
      <w:bookmarkStart w:id="41" w:name="search-strategy"/>
      <w:r>
        <w:t>Search Strategy</w:t>
      </w:r>
      <w:bookmarkEnd w:id="41"/>
    </w:p>
    <w:p w14:paraId="373E1466" w14:textId="77777777" w:rsidR="000901B3" w:rsidRDefault="00E61EDA">
      <w:pPr>
        <w:pStyle w:val="FirstParagraph"/>
      </w:pPr>
      <w:r>
        <w:t xml:space="preserve">As preregistered, we searched titles, abstract, and keywords for relevant terms in four electronic databases. We searched for relevant articles in the </w:t>
      </w:r>
      <w:r>
        <w:rPr>
          <w:i/>
        </w:rPr>
        <w:t>Scopu</w:t>
      </w:r>
      <w:r>
        <w:rPr>
          <w:i/>
        </w:rPr>
        <w:t>s</w:t>
      </w:r>
      <w:r>
        <w:t xml:space="preserve"> and </w:t>
      </w:r>
      <w:r>
        <w:rPr>
          <w:i/>
        </w:rPr>
        <w:t>PsycINFO</w:t>
      </w:r>
      <w:r>
        <w:t xml:space="preserve"> databases. We searched for gray literature in the </w:t>
      </w:r>
      <w:r>
        <w:rPr>
          <w:i/>
        </w:rPr>
        <w:t>ProQuest Dissertations and Theses</w:t>
      </w:r>
      <w:r>
        <w:t xml:space="preserve"> database. We used similar non-exclusive search terms for all databases (see Supplemental Materials). We searched databases on April 1, 2019 and again on Apri</w:t>
      </w:r>
      <w:r>
        <w:t xml:space="preserve">l 1, 2020. We exported records and relevant metadata from each database. We removed duplicates using the </w:t>
      </w:r>
      <w:r>
        <w:rPr>
          <w:i/>
        </w:rPr>
        <w:t>revtools</w:t>
      </w:r>
      <w:r>
        <w:t xml:space="preserve"> package (Westgate, 2019).</w:t>
      </w:r>
    </w:p>
    <w:p w14:paraId="373E1467" w14:textId="77777777" w:rsidR="000901B3" w:rsidRDefault="00E61EDA">
      <w:pPr>
        <w:pStyle w:val="BodyText"/>
      </w:pPr>
      <w:r>
        <w:t>To find unpublished studies, we sent a call to the mailing lists of several professional organizations (see Suppleme</w:t>
      </w:r>
      <w:r>
        <w:t>ntal Materials). We also advertised on social media and at relevant conferences. We directed researchers to an online survey in which they answered questions about the eligibility of their unpublished research and, if the research was eligible, provided da</w:t>
      </w:r>
      <w:r>
        <w:t>ta on moderator variables and effect sizes. We also contacted experts in the field, asking for unpublished research and other studies we might have missed.</w:t>
      </w:r>
    </w:p>
    <w:p w14:paraId="373E1468" w14:textId="77777777" w:rsidR="000901B3" w:rsidRDefault="00E61EDA">
      <w:pPr>
        <w:pStyle w:val="BodyText"/>
      </w:pPr>
      <w:r>
        <w:t xml:space="preserve">In addition, we used the </w:t>
      </w:r>
      <w:r>
        <w:rPr>
          <w:i/>
        </w:rPr>
        <w:t>Scopus</w:t>
      </w:r>
      <w:r>
        <w:t xml:space="preserve"> </w:t>
      </w:r>
      <w:r>
        <w:t xml:space="preserve">citation database to find records that cited at least one of the published articles included in the meta-analysis or at least one of three relevant review articles (Dixon et al., 2012; Reicher, 2007; Wright &amp; Lubensky, 2009). This search resulted in 2,075 </w:t>
      </w:r>
      <w:r>
        <w:t>records. Of these, we focused on 145 records that cited at least three eligible studies or relevant reviews and looked for eligible studies that were not among those from our original search.</w:t>
      </w:r>
    </w:p>
    <w:p w14:paraId="373E1469" w14:textId="77777777" w:rsidR="000901B3" w:rsidRDefault="00E61EDA">
      <w:pPr>
        <w:pStyle w:val="Heading2"/>
      </w:pPr>
      <w:bookmarkStart w:id="42" w:name="study-selection"/>
      <w:r>
        <w:t>Study Selection</w:t>
      </w:r>
      <w:bookmarkEnd w:id="42"/>
    </w:p>
    <w:p w14:paraId="373E146A" w14:textId="77777777" w:rsidR="000901B3" w:rsidRDefault="00E61EDA">
      <w:pPr>
        <w:pStyle w:val="FirstParagraph"/>
      </w:pPr>
      <w:r>
        <w:t>As preregistered, we selected studies in three s</w:t>
      </w:r>
      <w:r>
        <w:t>tages. First, we screened records based on their title, abstract, and keywords. We refined our coding strategy over three random samples of 100 records until we achieved acceptable inter-rater agreement (</w:t>
      </w:r>
      <m:oMath>
        <m:sSub>
          <m:sSubPr>
            <m:ctrlPr>
              <w:rPr>
                <w:rFonts w:ascii="Cambria Math" w:hAnsi="Cambria Math"/>
              </w:rPr>
            </m:ctrlPr>
          </m:sSubPr>
          <m:e>
            <m:r>
              <w:rPr>
                <w:rFonts w:ascii="Cambria Math" w:hAnsi="Cambria Math"/>
              </w:rPr>
              <m:t>κ</m:t>
            </m:r>
          </m:e>
          <m:sub>
            <m:r>
              <w:rPr>
                <w:rFonts w:ascii="Cambria Math" w:hAnsi="Cambria Math"/>
              </w:rPr>
              <m:t>1</m:t>
            </m:r>
          </m:sub>
        </m:sSub>
        <m:r>
          <w:rPr>
            <w:rFonts w:ascii="Cambria Math" w:hAnsi="Cambria Math"/>
          </w:rPr>
          <m:t>=.56</m:t>
        </m:r>
      </m:oMath>
      <w:r>
        <w:t xml:space="preserve">, </w:t>
      </w:r>
      <m:oMath>
        <m:sSub>
          <m:sSubPr>
            <m:ctrlPr>
              <w:rPr>
                <w:rFonts w:ascii="Cambria Math" w:hAnsi="Cambria Math"/>
              </w:rPr>
            </m:ctrlPr>
          </m:sSubPr>
          <m:e>
            <m:r>
              <w:rPr>
                <w:rFonts w:ascii="Cambria Math" w:hAnsi="Cambria Math"/>
              </w:rPr>
              <m:t>κ</m:t>
            </m:r>
          </m:e>
          <m:sub>
            <m:r>
              <w:rPr>
                <w:rFonts w:ascii="Cambria Math" w:hAnsi="Cambria Math"/>
              </w:rPr>
              <m:t>2</m:t>
            </m:r>
          </m:sub>
        </m:sSub>
        <m:r>
          <w:rPr>
            <w:rFonts w:ascii="Cambria Math" w:hAnsi="Cambria Math"/>
          </w:rPr>
          <m:t>=.60</m:t>
        </m:r>
      </m:oMath>
      <w:r>
        <w:t xml:space="preserve">, </w:t>
      </w:r>
      <m:oMath>
        <m:sSub>
          <m:sSubPr>
            <m:ctrlPr>
              <w:rPr>
                <w:rFonts w:ascii="Cambria Math" w:hAnsi="Cambria Math"/>
              </w:rPr>
            </m:ctrlPr>
          </m:sSubPr>
          <m:e>
            <m:r>
              <w:rPr>
                <w:rFonts w:ascii="Cambria Math" w:hAnsi="Cambria Math"/>
              </w:rPr>
              <m:t>κ</m:t>
            </m:r>
          </m:e>
          <m:sub>
            <m:r>
              <w:rPr>
                <w:rFonts w:ascii="Cambria Math" w:hAnsi="Cambria Math"/>
              </w:rPr>
              <m:t>3</m:t>
            </m:r>
          </m:sub>
        </m:sSub>
        <m:r>
          <w:rPr>
            <w:rFonts w:ascii="Cambria Math" w:hAnsi="Cambria Math"/>
          </w:rPr>
          <m:t>=.79</m:t>
        </m:r>
      </m:oMath>
      <w:r>
        <w:t>). We then divided the rema</w:t>
      </w:r>
      <w:r>
        <w:t>ining records between the two authors. For each record, one of the authors coded whether the record met the eligibility criteria (yes, maybe, no), or whether it was a relevant review article. We kept all records coded as “yes” or “maybe”. Second, both auth</w:t>
      </w:r>
      <w:r>
        <w:t>ors reviewed each of the full-text manuscripts from the previous stage and coded whether any study or sample in the manuscript fulfilled the preregistered eligibility criteria (</w:t>
      </w:r>
      <m:oMath>
        <m:r>
          <w:rPr>
            <w:rFonts w:ascii="Cambria Math" w:hAnsi="Cambria Math"/>
          </w:rPr>
          <m:t>κ</m:t>
        </m:r>
        <m:r>
          <w:rPr>
            <w:rFonts w:ascii="Cambria Math" w:hAnsi="Cambria Math"/>
          </w:rPr>
          <m:t>=.75</m:t>
        </m:r>
      </m:oMath>
      <w:r>
        <w:t>). Third, we resolved any disagreements (by consensus) and excluded ineligible records.</w:t>
      </w:r>
    </w:p>
    <w:p w14:paraId="373E146B" w14:textId="77777777" w:rsidR="000901B3" w:rsidRDefault="00E61EDA">
      <w:pPr>
        <w:pStyle w:val="Heading2"/>
      </w:pPr>
      <w:bookmarkStart w:id="43" w:name="data-collection"/>
      <w:r>
        <w:lastRenderedPageBreak/>
        <w:t>Data Collection</w:t>
      </w:r>
      <w:bookmarkEnd w:id="43"/>
    </w:p>
    <w:p w14:paraId="373E146C" w14:textId="77777777" w:rsidR="000901B3" w:rsidRDefault="00E61EDA">
      <w:pPr>
        <w:pStyle w:val="Heading3"/>
      </w:pPr>
      <w:bookmarkStart w:id="44" w:name="effect-sizes"/>
      <w:r>
        <w:t>Effect Sizes</w:t>
      </w:r>
      <w:bookmarkEnd w:id="44"/>
    </w:p>
    <w:p w14:paraId="373E146D" w14:textId="77777777" w:rsidR="000901B3" w:rsidRDefault="00E61EDA">
      <w:pPr>
        <w:pStyle w:val="FirstParagraph"/>
      </w:pPr>
      <w:r>
        <w:t>From all eligible records, we extracted correlation coefficients (</w:t>
      </w:r>
      <m:oMath>
        <m:r>
          <w:rPr>
            <w:rFonts w:ascii="Cambria Math" w:hAnsi="Cambria Math"/>
          </w:rPr>
          <m:t>r</m:t>
        </m:r>
      </m:oMath>
      <w:r>
        <w:t>) as the relevant measure of effect size and extracted sample sizes (</w:t>
      </w:r>
      <m:oMath>
        <m:r>
          <w:rPr>
            <w:rFonts w:ascii="Cambria Math" w:hAnsi="Cambria Math"/>
          </w:rPr>
          <m:t>n</m:t>
        </m:r>
      </m:oMath>
      <w:r>
        <w:t xml:space="preserve">) to calculate standard errors for each sample’s correlation coefficients. When provided, we copied correlation coefficients from the text or tables. When other effect-size measures were provided, we converted them to correlation coefficients using common </w:t>
      </w:r>
      <w:r>
        <w:t>conversion formulas (Borenstein et al., 2009). When effect sizes were not provided, we attempted to contact the authors to obtain the relevant effect sizes. We did not contact authors for studies that were more than twenty years old as we considered it unl</w:t>
      </w:r>
      <w:r>
        <w:t>ikely that authors still had access to the underlying data. When we could not extract or obtain an effect size for a study or sample, we either imputed missing correlation coefficients from standardized beta coefficients (Peterson &amp; Brown, 2005) if reporte</w:t>
      </w:r>
      <w:r>
        <w:t>d or excluded the study or sample if not.</w:t>
      </w:r>
    </w:p>
    <w:p w14:paraId="373E146E" w14:textId="77777777" w:rsidR="000901B3" w:rsidRDefault="00E61EDA">
      <w:pPr>
        <w:pStyle w:val="Heading3"/>
      </w:pPr>
      <w:bookmarkStart w:id="45" w:name="outcomes-selection"/>
      <w:r>
        <w:t>Outcomes Selection</w:t>
      </w:r>
      <w:bookmarkEnd w:id="45"/>
    </w:p>
    <w:p w14:paraId="373E146F" w14:textId="77777777" w:rsidR="000901B3" w:rsidRDefault="00E61EDA">
      <w:pPr>
        <w:pStyle w:val="FirstParagraph"/>
      </w:pPr>
      <w:r>
        <w:t>We collected effect sizes for all relationships between eligible predictor and outcome variables. When more than one eligible measure was reported, we extracted effect sizes for all of them. As p</w:t>
      </w:r>
      <w:r>
        <w:t>reregistered, we also extracted effect sizes for negative contact, ingroup contact, group identification, and outgroup attitudes.</w:t>
      </w:r>
    </w:p>
    <w:p w14:paraId="373E1470" w14:textId="77777777" w:rsidR="000901B3" w:rsidRDefault="00E61EDA">
      <w:pPr>
        <w:pStyle w:val="BodyText"/>
      </w:pPr>
      <w:r>
        <w:t>When a study reported effect sizes for more than one measure of intergroup contact, we prioritized the predictor variable in t</w:t>
      </w:r>
      <w:r>
        <w:t>he preregistered analyses that measured the most intense or intimate form of contact. As preregistered, we used the following ranking: cross-group friendship &gt; quality of contact/positive contact &gt; quantity of contact &gt; opportunity for contact. When it was</w:t>
      </w:r>
      <w:r>
        <w:t xml:space="preserve"> unclear which of several predictor variables measured the most intense form of contact, we combined and averaged effect sizes.</w:t>
      </w:r>
    </w:p>
    <w:p w14:paraId="373E1471" w14:textId="77777777" w:rsidR="000901B3" w:rsidRDefault="00E61EDA">
      <w:pPr>
        <w:pStyle w:val="BodyText"/>
      </w:pPr>
      <w:r>
        <w:t>When a study reported effect sizes for more than one measure of one of the three outcome variables, we selected effect sizes for</w:t>
      </w:r>
      <w:r>
        <w:t xml:space="preserve"> the preregistered analyses as follows: For perceived injustice, we prioritized the measure closest to perceptions of injustice against the participants’ ingroup (rather than against the participants themselves); when it was ambiguous which measure that wa</w:t>
      </w:r>
      <w:r>
        <w:t>s, we combined and averaged effect sizes across outcome measures. For collective action, we prioritized the measure that was the primary focus of the reported analyses; otherwise, we combined and averaged effects sizes across outcome measures. For policy s</w:t>
      </w:r>
      <w:r>
        <w:t>upport, we combined and averaged effect sizes for all policies designed to improve the position of the participants’ ingroup in society.</w:t>
      </w:r>
    </w:p>
    <w:p w14:paraId="373E1472" w14:textId="77777777" w:rsidR="000901B3" w:rsidRDefault="00E61EDA">
      <w:pPr>
        <w:pStyle w:val="BodyText"/>
      </w:pPr>
      <w:r>
        <w:t>Some study designs resulted in more than one effect size for the same measure: When a longitudinal study reported resul</w:t>
      </w:r>
      <w:r>
        <w:t xml:space="preserve">ts from more than two waves, we prioritized effect sizes spanning the inter-survey interval closest to one year. If a longitudinal study reported results from more than two waves and spanned multiple years, we combined </w:t>
      </w:r>
      <w:r>
        <w:lastRenderedPageBreak/>
        <w:t>and averaged effect sizes from each o</w:t>
      </w:r>
      <w:r>
        <w:t>ne-year inter-survey interval. In the preregistered analyses, we included the cross-lagged partial correlation between the relevant predictor variable (at time 1) and outcome variable (at time 2) controlling for initial levels of the outcome variable (at t</w:t>
      </w:r>
      <w:r>
        <w:t>ime 1). When an experimental or quasi-experimental study reported comparisons between more than two conditions, we prioritized the effect size that compared two conditions that most closely resembled generic contact and no-contact conditions.</w:t>
      </w:r>
    </w:p>
    <w:p w14:paraId="373E1473" w14:textId="77777777" w:rsidR="000901B3" w:rsidRDefault="00E61EDA">
      <w:pPr>
        <w:pStyle w:val="Heading3"/>
      </w:pPr>
      <w:bookmarkStart w:id="46" w:name="potential-moderators"/>
      <w:r>
        <w:t>Potential Mod</w:t>
      </w:r>
      <w:r>
        <w:t>erators</w:t>
      </w:r>
      <w:bookmarkEnd w:id="46"/>
    </w:p>
    <w:p w14:paraId="373E1474" w14:textId="77777777" w:rsidR="000901B3" w:rsidRDefault="00E61EDA">
      <w:pPr>
        <w:pStyle w:val="FirstParagraph"/>
      </w:pPr>
      <w:r>
        <w:t>In addition to extracting and selecting effect sizes for the preregistered analyses, we collected data on a broad range of potential moderators. All moderators that required subjective assessments were coded by both authors. We calculated inter-rat</w:t>
      </w:r>
      <w:r>
        <w:t xml:space="preserve">er agreement (Cohen’s </w:t>
      </w:r>
      <m:oMath>
        <m:r>
          <w:rPr>
            <w:rFonts w:ascii="Cambria Math" w:hAnsi="Cambria Math"/>
          </w:rPr>
          <m:t>κ</m:t>
        </m:r>
      </m:oMath>
      <w:r>
        <w:t>) and resolved all disagreements by consensus.</w:t>
      </w:r>
    </w:p>
    <w:p w14:paraId="373E1475" w14:textId="77777777" w:rsidR="000901B3" w:rsidRDefault="00E61EDA">
      <w:pPr>
        <w:pStyle w:val="BodyText"/>
      </w:pPr>
      <w:r>
        <w:rPr>
          <w:b/>
          <w:i/>
        </w:rPr>
        <w:t>Study Setting.</w:t>
      </w:r>
      <w:r>
        <w:t xml:space="preserve"> For each sample, we recorded in what country (or countries) the data was collected (</w:t>
      </w:r>
      <m:oMath>
        <m:r>
          <w:rPr>
            <w:rFonts w:ascii="Cambria Math" w:hAnsi="Cambria Math"/>
          </w:rPr>
          <m:t>κ</m:t>
        </m:r>
        <m:r>
          <w:rPr>
            <w:rFonts w:ascii="Cambria Math" w:hAnsi="Cambria Math"/>
          </w:rPr>
          <m:t>=.97</m:t>
        </m:r>
      </m:oMath>
      <w:r>
        <w:t>) and what the disadvantaged ingroup and the advantaged outgroup were. We catego</w:t>
      </w:r>
      <w:r>
        <w:t>rized each sample’s setting according to whether the source of the groups’ relative inequality was long-term migration (e.g., Asian Americans), short-term migration (e.g., international students), slavery (e.g., Black Americans), colonization (e.g., Māori,</w:t>
      </w:r>
      <w:r>
        <w:t xml:space="preserve"> Black South Africans), religion, caste, sexuality, or another distinction (</w:t>
      </w:r>
      <m:oMath>
        <m:r>
          <w:rPr>
            <w:rFonts w:ascii="Cambria Math" w:hAnsi="Cambria Math"/>
          </w:rPr>
          <m:t>κ</m:t>
        </m:r>
        <m:r>
          <w:rPr>
            <w:rFonts w:ascii="Cambria Math" w:hAnsi="Cambria Math"/>
          </w:rPr>
          <m:t>=.84</m:t>
        </m:r>
      </m:oMath>
      <w:r>
        <w:t>).</w:t>
      </w:r>
    </w:p>
    <w:p w14:paraId="373E1476" w14:textId="77777777" w:rsidR="000901B3" w:rsidRDefault="00E61EDA">
      <w:pPr>
        <w:pStyle w:val="BodyText"/>
      </w:pPr>
      <w:r>
        <w:rPr>
          <w:b/>
          <w:i/>
        </w:rPr>
        <w:t>Study Design.</w:t>
      </w:r>
      <w:r>
        <w:t xml:space="preserve"> We categorized each study as either observational and cross-sectional, observational and longitudinal, quasi-experimental, experimental, an intervention, or </w:t>
      </w:r>
      <w:r>
        <w:t>other (</w:t>
      </w:r>
      <m:oMath>
        <m:r>
          <w:rPr>
            <w:rFonts w:ascii="Cambria Math" w:hAnsi="Cambria Math"/>
          </w:rPr>
          <m:t>κ</m:t>
        </m:r>
        <m:r>
          <w:rPr>
            <w:rFonts w:ascii="Cambria Math" w:hAnsi="Cambria Math"/>
          </w:rPr>
          <m:t>=.85</m:t>
        </m:r>
      </m:oMath>
      <w:r>
        <w:t>). We categorized each sample as either a student convenience sample, a non-student convenience sample, a probability or representative sample, or another kind of sample (</w:t>
      </w:r>
      <m:oMath>
        <m:r>
          <w:rPr>
            <w:rFonts w:ascii="Cambria Math" w:hAnsi="Cambria Math"/>
          </w:rPr>
          <m:t>κ</m:t>
        </m:r>
        <m:r>
          <w:rPr>
            <w:rFonts w:ascii="Cambria Math" w:hAnsi="Cambria Math"/>
          </w:rPr>
          <m:t>=.73</m:t>
        </m:r>
      </m:oMath>
      <w:r>
        <w:t>). We categorized the age group(s) in each sample as children (</w:t>
      </w:r>
      <m:oMath>
        <m:r>
          <w:rPr>
            <w:rFonts w:ascii="Cambria Math" w:hAnsi="Cambria Math"/>
          </w:rPr>
          <m:t>≤12</m:t>
        </m:r>
      </m:oMath>
      <w:r>
        <w:t xml:space="preserve"> years), adolescents (13–18 years), or adults (</w:t>
      </w:r>
      <m:oMath>
        <m:r>
          <w:rPr>
            <w:rFonts w:ascii="Cambria Math" w:hAnsi="Cambria Math"/>
          </w:rPr>
          <m:t>≥18</m:t>
        </m:r>
      </m:oMath>
      <w:r>
        <w:t xml:space="preserve"> years; </w:t>
      </w:r>
      <m:oMath>
        <m:r>
          <w:rPr>
            <w:rFonts w:ascii="Cambria Math" w:hAnsi="Cambria Math"/>
          </w:rPr>
          <m:t>κ</m:t>
        </m:r>
        <m:r>
          <w:rPr>
            <w:rFonts w:ascii="Cambria Math" w:hAnsi="Cambria Math"/>
          </w:rPr>
          <m:t>=.64</m:t>
        </m:r>
      </m:oMath>
      <w:r>
        <w:t>).</w:t>
      </w:r>
    </w:p>
    <w:p w14:paraId="373E1477" w14:textId="77777777" w:rsidR="000901B3" w:rsidRDefault="00E61EDA">
      <w:pPr>
        <w:pStyle w:val="BodyText"/>
      </w:pPr>
      <w:r>
        <w:rPr>
          <w:b/>
          <w:i/>
        </w:rPr>
        <w:t>Study Intention.</w:t>
      </w:r>
      <w:r>
        <w:t xml:space="preserve"> We coded whether or not each study was conducted with the intention to examine the effects of intergroup contact on one or more of the three outcome measures (</w:t>
      </w:r>
      <m:oMath>
        <m:r>
          <w:rPr>
            <w:rFonts w:ascii="Cambria Math" w:hAnsi="Cambria Math"/>
          </w:rPr>
          <m:t>κ</m:t>
        </m:r>
        <m:r>
          <w:rPr>
            <w:rFonts w:ascii="Cambria Math" w:hAnsi="Cambria Math"/>
          </w:rPr>
          <m:t>=.48</m:t>
        </m:r>
      </m:oMath>
      <w:r>
        <w:t>).</w:t>
      </w:r>
    </w:p>
    <w:p w14:paraId="373E1478" w14:textId="77777777" w:rsidR="000901B3" w:rsidRDefault="00E61EDA">
      <w:pPr>
        <w:pStyle w:val="BodyText"/>
      </w:pPr>
      <w:r>
        <w:rPr>
          <w:b/>
          <w:i/>
        </w:rPr>
        <w:t>Publ</w:t>
      </w:r>
      <w:r>
        <w:rPr>
          <w:b/>
          <w:i/>
        </w:rPr>
        <w:t>ication status.</w:t>
      </w:r>
      <w:r>
        <w:t xml:space="preserve"> For each study, we coded whether it was published, unpublished, or an unpublished dissertation based on the information source from which we obtained it.</w:t>
      </w:r>
    </w:p>
    <w:p w14:paraId="373E1479" w14:textId="77777777" w:rsidR="000901B3" w:rsidRDefault="00E61EDA">
      <w:pPr>
        <w:pStyle w:val="BodyText"/>
      </w:pPr>
      <w:r>
        <w:rPr>
          <w:b/>
          <w:i/>
        </w:rPr>
        <w:t>Predictor Variables.</w:t>
      </w:r>
      <w:r>
        <w:t xml:space="preserve"> For each measure of intergroup contact, we coded whether it asses</w:t>
      </w:r>
      <w:r>
        <w:t>sed contact with the specific advantaged outgroup of interest directly—or whether it assessed contact indirectly by, for example, asking what proportion of someone’s friends were not from the participants’ ingroup or what proportion of residents in someone</w:t>
      </w:r>
      <w:r>
        <w:t>’s neighbourhood were from the relevant outgroup (</w:t>
      </w:r>
      <m:oMath>
        <m:r>
          <w:rPr>
            <w:rFonts w:ascii="Cambria Math" w:hAnsi="Cambria Math"/>
          </w:rPr>
          <m:t>κ</m:t>
        </m:r>
        <m:r>
          <w:rPr>
            <w:rFonts w:ascii="Cambria Math" w:hAnsi="Cambria Math"/>
          </w:rPr>
          <m:t>=.82</m:t>
        </m:r>
      </m:oMath>
      <w:r>
        <w:t>).</w:t>
      </w:r>
    </w:p>
    <w:p w14:paraId="373E147A" w14:textId="77777777" w:rsidR="000901B3" w:rsidRDefault="00E61EDA">
      <w:pPr>
        <w:pStyle w:val="BodyText"/>
      </w:pPr>
      <w:r>
        <w:rPr>
          <w:b/>
          <w:i/>
        </w:rPr>
        <w:t>Outcome Variables.</w:t>
      </w:r>
      <w:r>
        <w:t xml:space="preserve"> For each measure of perceived injustice, we coded whether it refered to specific instances of discrimination, to a more general perception of discrimination, or to both (</w:t>
      </w:r>
      <m:oMath>
        <m:r>
          <w:rPr>
            <w:rFonts w:ascii="Cambria Math" w:hAnsi="Cambria Math"/>
          </w:rPr>
          <m:t>κ</m:t>
        </m:r>
        <m:r>
          <w:rPr>
            <w:rFonts w:ascii="Cambria Math" w:hAnsi="Cambria Math"/>
          </w:rPr>
          <m:t>=.67</m:t>
        </m:r>
      </m:oMath>
      <w:r>
        <w:t xml:space="preserve">) </w:t>
      </w:r>
      <w:r>
        <w:t>and whether it assessed personal discrimination, group discrimination, or both (</w:t>
      </w:r>
      <m:oMath>
        <m:r>
          <w:rPr>
            <w:rFonts w:ascii="Cambria Math" w:hAnsi="Cambria Math"/>
          </w:rPr>
          <m:t>κ</m:t>
        </m:r>
        <m:r>
          <w:rPr>
            <w:rFonts w:ascii="Cambria Math" w:hAnsi="Cambria Math"/>
          </w:rPr>
          <m:t>=.83</m:t>
        </m:r>
      </m:oMath>
      <w:r>
        <w:t>).</w:t>
      </w:r>
    </w:p>
    <w:p w14:paraId="373E147B" w14:textId="77777777" w:rsidR="000901B3" w:rsidRDefault="00E61EDA">
      <w:pPr>
        <w:pStyle w:val="BodyText"/>
      </w:pPr>
      <w:r>
        <w:rPr>
          <w:b/>
          <w:i/>
        </w:rPr>
        <w:lastRenderedPageBreak/>
        <w:t>Cultural Distance.</w:t>
      </w:r>
      <w:r>
        <w:t xml:space="preserve"> We also used the measure developed by Muthukrishna et al. (2020), when available, to quantify each country’s cultural distance from the United State</w:t>
      </w:r>
      <w:r>
        <w:t>s, which represents the cultural context of most psychological research (Henrich et al., 2010).</w:t>
      </w:r>
    </w:p>
    <w:p w14:paraId="373E147C" w14:textId="77777777" w:rsidR="000901B3" w:rsidRDefault="00E61EDA">
      <w:pPr>
        <w:pStyle w:val="Heading2"/>
      </w:pPr>
      <w:bookmarkStart w:id="47" w:name="analysis-strategy"/>
      <w:r>
        <w:t>Analysis Strategy</w:t>
      </w:r>
      <w:bookmarkEnd w:id="47"/>
    </w:p>
    <w:p w14:paraId="373E147D" w14:textId="77777777" w:rsidR="000901B3" w:rsidRDefault="00E61EDA">
      <w:pPr>
        <w:pStyle w:val="Heading3"/>
      </w:pPr>
      <w:bookmarkStart w:id="48" w:name="preregistered-analyses"/>
      <w:r>
        <w:t>Preregistered Analyses</w:t>
      </w:r>
      <w:bookmarkEnd w:id="48"/>
    </w:p>
    <w:p w14:paraId="373E147E" w14:textId="77777777" w:rsidR="000901B3" w:rsidRDefault="00E61EDA">
      <w:pPr>
        <w:pStyle w:val="FirstParagraph"/>
      </w:pPr>
      <w:r>
        <w:t xml:space="preserve">We transformed correlation coefficients to Fisher’s </w:t>
      </w:r>
      <m:oMath>
        <m:r>
          <w:rPr>
            <w:rFonts w:ascii="Cambria Math" w:hAnsi="Cambria Math"/>
          </w:rPr>
          <m:t>z</m:t>
        </m:r>
      </m:oMath>
      <w:r>
        <w:t xml:space="preserve"> which is unbounded and has a normal sampling distribution:  wher</w:t>
      </w:r>
      <w:r>
        <w:t xml:space="preserve">e </w:t>
      </w:r>
      <m:oMath>
        <m:r>
          <w:rPr>
            <w:rFonts w:ascii="Cambria Math" w:hAnsi="Cambria Math"/>
          </w:rPr>
          <m:t>r</m:t>
        </m:r>
      </m:oMath>
      <w:r>
        <w:t xml:space="preserve"> is the sample correlation coefficient, </w:t>
      </w:r>
      <m:oMath>
        <m:r>
          <w:rPr>
            <w:rFonts w:ascii="Cambria Math" w:hAnsi="Cambria Math"/>
          </w:rPr>
          <m:t>z</m:t>
        </m:r>
      </m:oMath>
      <w:r>
        <w:t xml:space="preserve"> is the transformed effect size, </w:t>
      </w:r>
      <m:oMath>
        <m:r>
          <w:rPr>
            <w:rFonts w:ascii="Cambria Math" w:hAnsi="Cambria Math"/>
          </w:rPr>
          <m:t>n</m:t>
        </m:r>
      </m:oMath>
      <w:r>
        <w:t xml:space="preserve"> is the sample size, and </w:t>
      </w:r>
      <m:oMath>
        <m:r>
          <w:rPr>
            <w:rFonts w:ascii="Cambria Math" w:hAnsi="Cambria Math"/>
          </w:rPr>
          <m:t>σ</m:t>
        </m:r>
      </m:oMath>
      <w:r>
        <w:t xml:space="preserve"> is the standard error of the transformed effect size.</w:t>
      </w:r>
    </w:p>
    <w:p w14:paraId="373E147F" w14:textId="77777777" w:rsidR="000901B3" w:rsidRDefault="00E61EDA">
      <w:pPr>
        <w:pStyle w:val="BodyText"/>
      </w:pPr>
      <w:r>
        <w:t xml:space="preserve">We estimated effect sizes using Bayesian random-effects meta-analysis models in </w:t>
      </w:r>
      <w:r>
        <w:rPr>
          <w:i/>
        </w:rPr>
        <w:t>RStan</w:t>
      </w:r>
      <w:r>
        <w:t xml:space="preserve"> (Stan D</w:t>
      </w:r>
      <w:r>
        <w:t xml:space="preserve">evelopment Team, 2020) which modeled the </w:t>
      </w:r>
      <w:r>
        <w:rPr>
          <w:i/>
        </w:rPr>
        <w:t>z</w:t>
      </w:r>
      <w:r>
        <w:t xml:space="preserve">-transformed correlation coefficients with a normal likelihood function:  where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is the observed effect size in sample </w:t>
      </w:r>
      <m:oMath>
        <m:r>
          <w:rPr>
            <w:rFonts w:ascii="Cambria Math" w:hAnsi="Cambria Math"/>
          </w:rPr>
          <m:t>i</m:t>
        </m:r>
      </m:oMath>
      <w:r>
        <w:t xml:space="preserve"> of study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ij</m:t>
            </m:r>
          </m:sub>
        </m:sSub>
      </m:oMath>
      <w:r>
        <w:t xml:space="preserve"> is the sample standard error, and </w:t>
      </w:r>
      <m:oMath>
        <m:sSub>
          <m:sSubPr>
            <m:ctrlPr>
              <w:rPr>
                <w:rFonts w:ascii="Cambria Math" w:hAnsi="Cambria Math"/>
              </w:rPr>
            </m:ctrlPr>
          </m:sSubPr>
          <m:e>
            <m:r>
              <w:rPr>
                <w:rFonts w:ascii="Cambria Math" w:hAnsi="Cambria Math"/>
              </w:rPr>
              <m:t>θ</m:t>
            </m:r>
          </m:e>
          <m:sub>
            <m:r>
              <w:rPr>
                <w:rFonts w:ascii="Cambria Math" w:hAnsi="Cambria Math"/>
              </w:rPr>
              <m:t>ij</m:t>
            </m:r>
          </m:sub>
        </m:sSub>
      </m:oMath>
      <w:r>
        <w:t xml:space="preserve"> </w:t>
      </w:r>
      <w:r>
        <w:t xml:space="preserve">is the estimated effect size. We estimated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as a function of the mean effect size </w:t>
      </w:r>
      <m:oMath>
        <m:r>
          <w:rPr>
            <w:rFonts w:ascii="Cambria Math" w:hAnsi="Cambria Math"/>
          </w:rPr>
          <m:t>μ</m:t>
        </m:r>
      </m:oMath>
      <w:r>
        <w:t xml:space="preserve"> and of two varying (random) intercepts,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t xml:space="preserve">, with the corresponding standard deviations,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We used the non-centered parameterization to model </w:t>
      </w:r>
      <w:r>
        <w:t>the random effects. For studies that contained only one sample (</w:t>
      </w:r>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=1</m:t>
        </m:r>
      </m:oMath>
      <w:r>
        <w:t xml:space="preserve">), we only included </w:t>
      </w:r>
      <m:oMath>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the study-wise deviation from the mean effect size </w:t>
      </w:r>
      <m:oMath>
        <m:r>
          <w:rPr>
            <w:rFonts w:ascii="Cambria Math" w:hAnsi="Cambria Math"/>
          </w:rPr>
          <m:t>μ</m:t>
        </m:r>
      </m:oMath>
      <w:r>
        <w:t>. For studies that contained more than one sample (</w:t>
      </w:r>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&gt;1</m:t>
        </m:r>
      </m:oMath>
      <w:r>
        <w:t xml:space="preserve">), we also estimated </w:t>
      </w:r>
      <m:oMath>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τ</m:t>
            </m:r>
          </m:e>
          <m:sub>
            <m:r>
              <w:rPr>
                <w:rFonts w:ascii="Cambria Math" w:hAnsi="Cambria Math"/>
              </w:rPr>
              <m:t>I</m:t>
            </m:r>
          </m:sub>
        </m:sSub>
      </m:oMath>
      <w:r>
        <w:t>, the sample-wise</w:t>
      </w:r>
      <w:r>
        <w:t xml:space="preserve"> deviation from the study-specific effect size.</w:t>
      </w:r>
    </w:p>
    <w:p w14:paraId="373E1480" w14:textId="77777777" w:rsidR="000901B3" w:rsidRDefault="00E61EDA">
      <w:pPr>
        <w:pStyle w:val="BodyText"/>
      </w:pPr>
      <w:r>
        <w:t xml:space="preserve">Models assigned weakly informative prior distributions to all parameters. The prior distribution for the mean effect size, </w:t>
      </w:r>
      <m:oMath>
        <m:r>
          <w:rPr>
            <w:rFonts w:ascii="Cambria Math" w:hAnsi="Cambria Math"/>
          </w:rPr>
          <m:t>μ</m:t>
        </m:r>
        <m:r>
          <w:rPr>
            <w:rFonts w:ascii="Cambria Math" w:hAnsi="Cambria Math"/>
          </w:rPr>
          <m:t>∼</m:t>
        </m:r>
        <m:r>
          <m:rPr>
            <m:nor/>
          </m:rPr>
          <m:t>Normal</m:t>
        </m:r>
        <m:r>
          <w:rPr>
            <w:rFonts w:ascii="Cambria Math" w:hAnsi="Cambria Math"/>
          </w:rPr>
          <m:t>(0,0.31605)</m:t>
        </m:r>
      </m:oMath>
      <w:r>
        <w:t>, was centered around 0 and concentrated 50% of the most plausibl</w:t>
      </w:r>
      <w:r>
        <w:t xml:space="preserve">e values between </w:t>
      </w:r>
      <m:oMath>
        <m:r>
          <w:rPr>
            <w:rFonts w:ascii="Cambria Math" w:hAnsi="Cambria Math"/>
          </w:rPr>
          <m:t>r</m:t>
        </m:r>
        <m:r>
          <w:rPr>
            <w:rFonts w:ascii="Cambria Math" w:hAnsi="Cambria Math"/>
          </w:rPr>
          <m:t>=-.21</m:t>
        </m:r>
      </m:oMath>
      <w:r>
        <w:t xml:space="preserve"> and </w:t>
      </w:r>
      <m:oMath>
        <m:r>
          <w:rPr>
            <w:rFonts w:ascii="Cambria Math" w:hAnsi="Cambria Math"/>
          </w:rPr>
          <m:t>r</m:t>
        </m:r>
        <m:r>
          <w:rPr>
            <w:rFonts w:ascii="Cambria Math" w:hAnsi="Cambria Math"/>
          </w:rPr>
          <m:t>=.21</m:t>
        </m:r>
      </m:oMath>
      <w:r>
        <w:t xml:space="preserve">. We focus on </w:t>
      </w:r>
      <m:oMath>
        <m:r>
          <w:rPr>
            <w:rFonts w:ascii="Cambria Math" w:hAnsi="Cambria Math"/>
          </w:rPr>
          <m:t>|</m:t>
        </m:r>
        <m:r>
          <w:rPr>
            <w:rFonts w:ascii="Cambria Math" w:hAnsi="Cambria Math"/>
          </w:rPr>
          <m:t>r</m:t>
        </m:r>
        <m:r>
          <w:rPr>
            <w:rFonts w:ascii="Cambria Math" w:hAnsi="Cambria Math"/>
          </w:rPr>
          <m:t>|=.21</m:t>
        </m:r>
      </m:oMath>
      <w:r>
        <w:t xml:space="preserve"> because it corresponds to the mean effect size observed in both Pettigrew and Tropp’s (2006) meta-analysis of the contact literature and Richard et al.’s (2003) meta-analysis of effect sizes across </w:t>
      </w:r>
      <w:r>
        <w:t xml:space="preserve">a century of social-psychological research. The prior distribution for the standard deviation of random effects, </w:t>
      </w:r>
      <m:oMath>
        <m:r>
          <w:rPr>
            <w:rFonts w:ascii="Cambria Math" w:hAnsi="Cambria Math"/>
          </w:rPr>
          <m:t>τ</m:t>
        </m:r>
        <m:r>
          <w:rPr>
            <w:rFonts w:ascii="Cambria Math" w:hAnsi="Cambria Math"/>
          </w:rPr>
          <m:t>∼</m:t>
        </m:r>
        <m:r>
          <m:rPr>
            <m:nor/>
          </m:rPr>
          <m:t>Half-Cauchy</m:t>
        </m:r>
        <m:r>
          <w:rPr>
            <w:rFonts w:ascii="Cambria Math" w:hAnsi="Cambria Math"/>
          </w:rPr>
          <m:t>(0,0.3)</m:t>
        </m:r>
      </m:oMath>
      <w:r>
        <w:t xml:space="preserve">, allocated 30% of plausible values below </w:t>
      </w:r>
      <m:oMath>
        <m:r>
          <w:rPr>
            <w:rFonts w:ascii="Cambria Math" w:hAnsi="Cambria Math"/>
          </w:rPr>
          <m:t>τ</m:t>
        </m:r>
        <m:r>
          <w:rPr>
            <w:rFonts w:ascii="Cambria Math" w:hAnsi="Cambria Math"/>
          </w:rPr>
          <m:t>=0.15</m:t>
        </m:r>
      </m:oMath>
      <w:r>
        <w:t xml:space="preserve"> and had a wide tail. We focus on </w:t>
      </w:r>
      <m:oMath>
        <m:r>
          <w:rPr>
            <w:rFonts w:ascii="Cambria Math" w:hAnsi="Cambria Math"/>
          </w:rPr>
          <m:t>τ</m:t>
        </m:r>
        <m:r>
          <w:rPr>
            <w:rFonts w:ascii="Cambria Math" w:hAnsi="Cambria Math"/>
          </w:rPr>
          <m:t>=0.15</m:t>
        </m:r>
      </m:oMath>
      <w:r>
        <w:t xml:space="preserve"> because it corresponds to the s</w:t>
      </w:r>
      <w:r>
        <w:t>tandard deviations observed in both Pettigrew and Tropp’s (2006) and Richard et al.’s (2003) meta-analyses. We chose this prior distribution in line with recommendations by Williams et al. (2018).</w:t>
      </w:r>
    </w:p>
    <w:p w14:paraId="373E1481" w14:textId="77777777" w:rsidR="000901B3" w:rsidRDefault="00E61EDA">
      <w:pPr>
        <w:pStyle w:val="BodyText"/>
      </w:pPr>
      <w:r>
        <w:t xml:space="preserve">Bayesian inference involves choosing a likelihood function </w:t>
      </w:r>
      <w:r>
        <w:t xml:space="preserve">and prior distributions. A likelihood function links the observed data to one or more model parameters and states how likely the observed data are given different values of said model parameters. Prior distributions state how plausible different values of </w:t>
      </w:r>
      <w:r>
        <w:t xml:space="preserve">said model parameters are before considering the observed data. Bayesian inference applies Bayes’ theorem to update prior distributions in light of the observed data to produce posterior distributions. Other than </w:t>
      </w:r>
      <w:r>
        <w:rPr>
          <w:i/>
        </w:rPr>
        <w:t>p</w:t>
      </w:r>
      <w:r>
        <w:t>-values and confidence intervals, the resu</w:t>
      </w:r>
      <w:r>
        <w:t xml:space="preserve">lting posterior distributions have a straightforward interpretation as stating how plausible different values of the model </w:t>
      </w:r>
      <w:r>
        <w:lastRenderedPageBreak/>
        <w:t>parameters are given the observed data. We report point estimates, based on the median of posterior samples, and uncertainty interval</w:t>
      </w:r>
      <w:r>
        <w:t>s, based on the quantiles of posterior samples, that enclose the 95% most plausible estimates. In addition, we report the posterior probability, based on the proportion of posterior samples below zero, that an estimated mean effect size is negative.</w:t>
      </w:r>
    </w:p>
    <w:p w14:paraId="373E1482" w14:textId="77777777" w:rsidR="000901B3" w:rsidRDefault="00E61EDA">
      <w:pPr>
        <w:pStyle w:val="Heading3"/>
      </w:pPr>
      <w:bookmarkStart w:id="49" w:name="other-analyses"/>
      <w:r>
        <w:t xml:space="preserve">Other </w:t>
      </w:r>
      <w:r>
        <w:t>Analyses</w:t>
      </w:r>
      <w:bookmarkEnd w:id="49"/>
    </w:p>
    <w:p w14:paraId="373E1483" w14:textId="77777777" w:rsidR="000901B3" w:rsidRDefault="00E61EDA">
      <w:pPr>
        <w:pStyle w:val="FirstParagraph"/>
      </w:pPr>
      <w:r>
        <w:t>We also conducted non-preregistered analyses to estimate to what extent moderator variables explained heterogeneity in the estimated effect sizes, to what extent meta-biases influenced the estimated effect sizes, and to what extent the three outco</w:t>
      </w:r>
      <w:r>
        <w:t>me variables were associated with two alternative predictor variables, ingroup contact and negative contact.</w:t>
      </w:r>
    </w:p>
    <w:p w14:paraId="373E1484" w14:textId="77777777" w:rsidR="000901B3" w:rsidRDefault="00E61EDA">
      <w:pPr>
        <w:pStyle w:val="Heading1"/>
      </w:pPr>
      <w:bookmarkStart w:id="50" w:name="results"/>
      <w:r>
        <w:t>Results</w:t>
      </w:r>
      <w:bookmarkEnd w:id="50"/>
    </w:p>
    <w:p w14:paraId="373E1485" w14:textId="77777777" w:rsidR="000901B3" w:rsidRDefault="00E61EDA">
      <w:pPr>
        <w:pStyle w:val="Heading2"/>
      </w:pPr>
      <w:bookmarkStart w:id="51" w:name="search-results"/>
      <w:r>
        <w:t>Search Results</w:t>
      </w:r>
      <w:bookmarkEnd w:id="51"/>
    </w:p>
    <w:p w14:paraId="373E1486" w14:textId="6D93865B" w:rsidR="000901B3" w:rsidRDefault="00E61EDA">
      <w:pPr>
        <w:pStyle w:val="FirstParagraph"/>
      </w:pPr>
      <w:r>
        <w:t>Figure 1 shows a flow diagram illustrating our search strategy, study selection, and data collection. Our preregistered search strategy returned 2,610 unique records from electronic databases. Of these, we excluded 2,379 (91%) ineligible records after scre</w:t>
      </w:r>
      <w:r>
        <w:t>ening titles, abstracts, and keywords. Of the remaining 231 records, we excluded 116 (50%) ineligible records after reviewing full-text manuscripts. We supplemented these records with 14 unpublished studies solicited from researchers and 6 records that cit</w:t>
      </w:r>
      <w:r>
        <w:t xml:space="preserve">ed at least three relevant works. Of 135 eligible studies, we had to exclude </w:t>
      </w:r>
      <w:del w:id="52" w:author="Author" w:date="2021-04-16T15:20:00Z">
        <w:r w:rsidR="00084CEE">
          <w:delText>39 (29</w:delText>
        </w:r>
      </w:del>
      <w:ins w:id="53" w:author="Author" w:date="2021-04-16T15:20:00Z">
        <w:r>
          <w:t>38 (28</w:t>
        </w:r>
      </w:ins>
      <w:r>
        <w:t>%) studies for which we could not extract or impute any relevant effect size. At each stage, we also excluded studies that used the same data as another study. Our final sam</w:t>
      </w:r>
      <w:r>
        <w:t xml:space="preserve">ple comprised effect sizes from </w:t>
      </w:r>
      <m:oMath>
        <m:r>
          <w:rPr>
            <w:rFonts w:ascii="Cambria Math" w:hAnsi="Cambria Math"/>
          </w:rPr>
          <m:t>J</m:t>
        </m:r>
        <m:r>
          <w:rPr>
            <w:rFonts w:ascii="Cambria Math" w:hAnsi="Cambria Math"/>
          </w:rPr>
          <m:t>=96</m:t>
        </m:r>
      </m:oMath>
      <w:r>
        <w:t xml:space="preserve"> studies spanning </w:t>
      </w:r>
      <m:oMath>
        <m:r>
          <w:rPr>
            <w:rFonts w:ascii="Cambria Math" w:hAnsi="Cambria Math"/>
          </w:rPr>
          <m:t>N</m:t>
        </m:r>
        <m:r>
          <w:rPr>
            <w:rFonts w:ascii="Cambria Math" w:hAnsi="Cambria Math"/>
          </w:rPr>
          <m:t>=211,360</m:t>
        </m:r>
      </m:oMath>
      <w:r>
        <w:t xml:space="preserve"> participants in </w:t>
      </w:r>
      <m:oMath>
        <m:r>
          <w:rPr>
            <w:rFonts w:ascii="Cambria Math" w:hAnsi="Cambria Math"/>
          </w:rPr>
          <m:t>I</m:t>
        </m:r>
        <m:r>
          <w:rPr>
            <w:rFonts w:ascii="Cambria Math" w:hAnsi="Cambria Math"/>
          </w:rPr>
          <m:t>=137</m:t>
        </m:r>
      </m:oMath>
      <w:r>
        <w:t xml:space="preserve"> samples.</w:t>
      </w:r>
    </w:p>
    <w:p w14:paraId="373E1487" w14:textId="3334400E" w:rsidR="000901B3" w:rsidRDefault="00E61EDA">
      <w:pPr>
        <w:pStyle w:val="BodyText"/>
      </w:pPr>
      <w:r>
        <w:t>Figure 2 provides a qualitative overview of the literature. Even though most participants came from studies conducted in India (</w:t>
      </w:r>
      <m:oMath>
        <m:r>
          <w:rPr>
            <w:rFonts w:ascii="Cambria Math" w:hAnsi="Cambria Math"/>
          </w:rPr>
          <m:t>N</m:t>
        </m:r>
        <m:r>
          <w:rPr>
            <w:rFonts w:ascii="Cambria Math" w:hAnsi="Cambria Math"/>
          </w:rPr>
          <m:t>=104,639</m:t>
        </m:r>
      </m:oMath>
      <w:r>
        <w:t>) and the United Sta</w:t>
      </w:r>
      <w:r>
        <w:t>tes (</w:t>
      </w:r>
      <m:oMath>
        <m:r>
          <w:rPr>
            <w:rFonts w:ascii="Cambria Math" w:hAnsi="Cambria Math"/>
          </w:rPr>
          <m:t>N</m:t>
        </m:r>
        <m:r>
          <w:rPr>
            <w:rFonts w:ascii="Cambria Math" w:hAnsi="Cambria Math"/>
          </w:rPr>
          <m:t>=</m:t>
        </m:r>
        <m:r>
          <w:del w:id="54" w:author="Author" w:date="2021-04-16T15:20:00Z">
            <w:rPr>
              <w:rFonts w:ascii="Cambria Math" w:hAnsi="Cambria Math"/>
            </w:rPr>
            <m:t>61,089</m:t>
          </w:del>
        </m:r>
        <m:r>
          <w:ins w:id="55" w:author="Author" w:date="2021-04-16T15:20:00Z">
            <w:rPr>
              <w:rFonts w:ascii="Cambria Math" w:hAnsi="Cambria Math"/>
            </w:rPr>
            <m:t>60,983</m:t>
          </w:ins>
        </m:r>
      </m:oMath>
      <w:r>
        <w:t>; Figure 2a), most samples were collected in North America (</w:t>
      </w:r>
      <m:oMath>
        <m:r>
          <w:rPr>
            <w:rFonts w:ascii="Cambria Math" w:hAnsi="Cambria Math"/>
          </w:rPr>
          <m:t>I</m:t>
        </m:r>
        <m:r>
          <w:rPr>
            <w:rFonts w:ascii="Cambria Math" w:hAnsi="Cambria Math"/>
          </w:rPr>
          <m:t>=48</m:t>
        </m:r>
      </m:oMath>
      <w:r>
        <w:t>) and Europe (</w:t>
      </w:r>
      <m:oMath>
        <m:r>
          <w:rPr>
            <w:rFonts w:ascii="Cambria Math" w:hAnsi="Cambria Math"/>
          </w:rPr>
          <m:t>I</m:t>
        </m:r>
        <m:r>
          <w:rPr>
            <w:rFonts w:ascii="Cambria Math" w:hAnsi="Cambria Math"/>
          </w:rPr>
          <m:t>=40</m:t>
        </m:r>
      </m:oMath>
      <w:r>
        <w:t>), with few samples from South America and Africa (Figure 2b). Most samples focused on relative inequalities that resulted from long-term migration (</w:t>
      </w:r>
      <m:oMath>
        <m:r>
          <w:rPr>
            <w:rFonts w:ascii="Cambria Math" w:hAnsi="Cambria Math"/>
          </w:rPr>
          <m:t>I</m:t>
        </m:r>
        <m:r>
          <w:rPr>
            <w:rFonts w:ascii="Cambria Math" w:hAnsi="Cambria Math"/>
          </w:rPr>
          <m:t>=</m:t>
        </m:r>
        <m:r>
          <w:del w:id="56" w:author="Author" w:date="2021-04-16T15:20:00Z">
            <w:rPr>
              <w:rFonts w:ascii="Cambria Math" w:hAnsi="Cambria Math"/>
            </w:rPr>
            <m:t>54</m:t>
          </w:del>
        </m:r>
        <m:r>
          <w:ins w:id="57" w:author="Author" w:date="2021-04-16T15:20:00Z">
            <w:rPr>
              <w:rFonts w:ascii="Cambria Math" w:hAnsi="Cambria Math"/>
            </w:rPr>
            <m:t>56</m:t>
          </w:ins>
        </m:r>
      </m:oMath>
      <w:r>
        <w:t>), s</w:t>
      </w:r>
      <w:proofErr w:type="spellStart"/>
      <w:r>
        <w:t>lavery</w:t>
      </w:r>
      <w:proofErr w:type="spellEnd"/>
      <w:r>
        <w:t xml:space="preserve"> (</w:t>
      </w:r>
      <m:oMath>
        <m:r>
          <w:rPr>
            <w:rFonts w:ascii="Cambria Math" w:hAnsi="Cambria Math"/>
          </w:rPr>
          <m:t>I</m:t>
        </m:r>
        <m:r>
          <w:rPr>
            <w:rFonts w:ascii="Cambria Math" w:hAnsi="Cambria Math"/>
          </w:rPr>
          <m:t>=19</m:t>
        </m:r>
      </m:oMath>
      <w:r>
        <w:t>), colonization (</w:t>
      </w:r>
      <m:oMath>
        <m:r>
          <w:rPr>
            <w:rFonts w:ascii="Cambria Math" w:hAnsi="Cambria Math"/>
          </w:rPr>
          <m:t>I</m:t>
        </m:r>
        <m:r>
          <w:rPr>
            <w:rFonts w:ascii="Cambria Math" w:hAnsi="Cambria Math"/>
          </w:rPr>
          <m:t>=</m:t>
        </m:r>
        <m:r>
          <w:del w:id="58" w:author="Author" w:date="2021-04-16T15:20:00Z">
            <w:rPr>
              <w:rFonts w:ascii="Cambria Math" w:hAnsi="Cambria Math"/>
            </w:rPr>
            <m:t>17</m:t>
          </w:del>
        </m:r>
        <m:r>
          <w:ins w:id="59" w:author="Author" w:date="2021-04-16T15:20:00Z">
            <w:rPr>
              <w:rFonts w:ascii="Cambria Math" w:hAnsi="Cambria Math"/>
            </w:rPr>
            <m:t>19</m:t>
          </w:ins>
        </m:r>
      </m:oMath>
      <w:r>
        <w:t>), and short-term migration (</w:t>
      </w:r>
      <m:oMath>
        <m:r>
          <w:rPr>
            <w:rFonts w:ascii="Cambria Math" w:hAnsi="Cambria Math"/>
          </w:rPr>
          <m:t>I</m:t>
        </m:r>
        <m:r>
          <w:rPr>
            <w:rFonts w:ascii="Cambria Math" w:hAnsi="Cambria Math"/>
          </w:rPr>
          <m:t>=14</m:t>
        </m:r>
      </m:oMath>
      <w:r>
        <w:t>). With few exceptions, studies used observational, cross-sectional survey designs. Samples sizes ranged from 64 to 49,764 (</w:t>
      </w:r>
      <m:oMath>
        <m:r>
          <m:rPr>
            <m:nor/>
          </m:rPr>
          <m:t>Mdn</m:t>
        </m:r>
        <m:r>
          <w:rPr>
            <w:rFonts w:ascii="Cambria Math" w:hAnsi="Cambria Math"/>
          </w:rPr>
          <m:t>=282</m:t>
        </m:r>
      </m:oMath>
      <w:r>
        <w:t>). Unlike most psychological research, 2 in 5 samples us</w:t>
      </w:r>
      <w:r>
        <w:t>ed probability or representative sampling. Of all samples, 55% (</w:t>
      </w:r>
      <m:oMath>
        <m:r>
          <w:rPr>
            <w:rFonts w:ascii="Cambria Math" w:hAnsi="Cambria Math"/>
          </w:rPr>
          <m:t>I</m:t>
        </m:r>
        <m:r>
          <w:rPr>
            <w:rFonts w:ascii="Cambria Math" w:hAnsi="Cambria Math"/>
          </w:rPr>
          <m:t>=75</m:t>
        </m:r>
      </m:oMath>
      <w:r>
        <w:t xml:space="preserve">) were collected with the intention to examine the effects of intergroup contact on the </w:t>
      </w:r>
      <w:r>
        <w:lastRenderedPageBreak/>
        <w:t>outcomes considered in this meta-analysis.</w:t>
      </w:r>
      <w:r>
        <w:rPr>
          <w:rStyle w:val="FootnoteReference"/>
        </w:rPr>
        <w:footnoteReference w:id="4"/>
      </w:r>
      <w:r>
        <w:t xml:space="preserve"> </w:t>
      </w:r>
      <w:r>
        <w:t>Together, these observations highlight both limitations and strengths of the empirical literature.</w:t>
      </w:r>
    </w:p>
    <w:p w14:paraId="373E1488" w14:textId="77777777" w:rsidR="000901B3" w:rsidRDefault="00E61EDA">
      <w:pPr>
        <w:pStyle w:val="Heading2"/>
      </w:pPr>
      <w:bookmarkStart w:id="60" w:name="preregistered-analyses-1"/>
      <w:r>
        <w:t>Preregistered Analyses</w:t>
      </w:r>
      <w:bookmarkEnd w:id="60"/>
    </w:p>
    <w:p w14:paraId="373E1489" w14:textId="77777777" w:rsidR="000901B3" w:rsidRDefault="00E61EDA">
      <w:pPr>
        <w:pStyle w:val="FirstParagraph"/>
      </w:pPr>
      <w:r>
        <w:t>As preregistered, we ran three random-effects meta-analysis models, one for each outcome variable. Figure 3 shows posterior distributi</w:t>
      </w:r>
      <w:r>
        <w:t>ons from these analyses.</w:t>
      </w:r>
    </w:p>
    <w:p w14:paraId="373E148A" w14:textId="77777777" w:rsidR="000901B3" w:rsidRDefault="00E61EDA">
      <w:pPr>
        <w:pStyle w:val="BodyText"/>
      </w:pPr>
      <w:r>
        <w:rPr>
          <w:b/>
          <w:i/>
        </w:rPr>
        <w:t>Perceived Injustice.</w:t>
      </w:r>
      <w:r>
        <w:t xml:space="preserve"> Across 201,912 participants from 123 samples in 84 studies, we found strong evidence for a weak association (</w:t>
      </w:r>
      <m:oMath>
        <m:r>
          <w:rPr>
            <w:rFonts w:ascii="Cambria Math" w:hAnsi="Cambria Math"/>
          </w:rPr>
          <m:t>r</m:t>
        </m:r>
        <m:r>
          <w:rPr>
            <w:rFonts w:ascii="Cambria Math" w:hAnsi="Cambria Math"/>
          </w:rPr>
          <m:t>=-.07,[-.10,-.04]</m:t>
        </m:r>
      </m:oMath>
      <w:r>
        <w:t xml:space="preserve">) between intergroup contact and perceived injustice, with </w:t>
      </w:r>
      <m:oMath>
        <m:r>
          <w:rPr>
            <w:rFonts w:ascii="Cambria Math" w:hAnsi="Cambria Math"/>
          </w:rPr>
          <m:t>&gt;99.9%</m:t>
        </m:r>
      </m:oMath>
      <w:r>
        <w:t xml:space="preserve"> of posterior sam</w:t>
      </w:r>
      <w:r>
        <w:t>ples for the mean correlation coefficient falling below zero. We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=.14,[.12,.17]</m:t>
        </m:r>
      </m:oMath>
      <w:r>
        <w:t>) and across samples within studies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=.08,[.05,.12]</m:t>
        </m:r>
      </m:oMath>
      <w:r>
        <w:t xml:space="preserve">). Based on these analyses, we predicted that 80% </w:t>
      </w:r>
      <w:r>
        <w:t>of studies would result in correlation coefficients between -.25 and .11 and that researchers would need sample sizes of at least 2,538 participants to find significant associations (</w:t>
      </w:r>
      <m:oMath>
        <m:r>
          <w:rPr>
            <w:rFonts w:ascii="Cambria Math" w:hAnsi="Cambria Math"/>
          </w:rPr>
          <m:t>α</m:t>
        </m:r>
        <m:r>
          <w:rPr>
            <w:rFonts w:ascii="Cambria Math" w:hAnsi="Cambria Math"/>
          </w:rPr>
          <m:t>=.05</m:t>
        </m:r>
      </m:oMath>
      <w:r>
        <w:t>, two-sided) in 80% of their studies.</w:t>
      </w:r>
      <w:r>
        <w:rPr>
          <w:rStyle w:val="FootnoteReference"/>
        </w:rPr>
        <w:footnoteReference w:id="5"/>
      </w:r>
    </w:p>
    <w:p w14:paraId="373E148B" w14:textId="77777777" w:rsidR="000901B3" w:rsidRDefault="00E61EDA">
      <w:pPr>
        <w:pStyle w:val="BodyText"/>
      </w:pPr>
      <w:r>
        <w:rPr>
          <w:b/>
          <w:i/>
        </w:rPr>
        <w:t>Collective Action.</w:t>
      </w:r>
      <w:r>
        <w:t xml:space="preserve"> Across 1</w:t>
      </w:r>
      <w:r>
        <w:t>19,085 participants from 37 samples in 24 studies, we found some evidence for a weak association (</w:t>
      </w:r>
      <m:oMath>
        <m:r>
          <w:rPr>
            <w:rFonts w:ascii="Cambria Math" w:hAnsi="Cambria Math"/>
          </w:rPr>
          <m:t>r</m:t>
        </m:r>
        <m:r>
          <w:rPr>
            <w:rFonts w:ascii="Cambria Math" w:hAnsi="Cambria Math"/>
          </w:rPr>
          <m:t>=-.06,[-.13,.02]</m:t>
        </m:r>
      </m:oMath>
      <w:r>
        <w:t xml:space="preserve">) between intergroup contact and collective action, with </w:t>
      </w:r>
      <m:oMath>
        <m:r>
          <w:rPr>
            <w:rFonts w:ascii="Cambria Math" w:hAnsi="Cambria Math"/>
          </w:rPr>
          <m:t>93.6%</m:t>
        </m:r>
      </m:oMath>
      <w:r>
        <w:t xml:space="preserve"> of posterior samples for the mean correlation coefficient falling below zero.</w:t>
      </w:r>
      <w:r>
        <w:t xml:space="preserve"> We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=.16,[.12,.23]</m:t>
        </m:r>
      </m:oMath>
      <w:r>
        <w:t>) and across samples within studies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=.09,[.06,.14]</m:t>
        </m:r>
      </m:oMath>
      <w:r>
        <w:t>). Based on these analyses, we predicted that 80% of studies would result in correlation coefficients between -</w:t>
      </w:r>
      <w:r>
        <w:t>.27 and .16 and that researchers would need sample sizes of at least 1,882 participants to find significant associations (</w:t>
      </w:r>
      <m:oMath>
        <m:r>
          <w:rPr>
            <w:rFonts w:ascii="Cambria Math" w:hAnsi="Cambria Math"/>
          </w:rPr>
          <m:t>α</m:t>
        </m:r>
        <m:r>
          <w:rPr>
            <w:rFonts w:ascii="Cambria Math" w:hAnsi="Cambria Math"/>
          </w:rPr>
          <m:t>=.05</m:t>
        </m:r>
      </m:oMath>
      <w:r>
        <w:t>, two-sided) in 80% of their studies.</w:t>
      </w:r>
    </w:p>
    <w:p w14:paraId="373E148C" w14:textId="77777777" w:rsidR="000901B3" w:rsidRDefault="00E61EDA">
      <w:pPr>
        <w:pStyle w:val="BodyText"/>
      </w:pPr>
      <w:r>
        <w:rPr>
          <w:b/>
          <w:i/>
        </w:rPr>
        <w:t>Policy Support.</w:t>
      </w:r>
      <w:r>
        <w:t xml:space="preserve"> Across 13,703 participants from 19 samples in 14 studies, we found evidenc</w:t>
      </w:r>
      <w:r>
        <w:t>e for a weak association (</w:t>
      </w:r>
      <m:oMath>
        <m:r>
          <w:rPr>
            <w:rFonts w:ascii="Cambria Math" w:hAnsi="Cambria Math"/>
          </w:rPr>
          <m:t>r</m:t>
        </m:r>
        <m:r>
          <w:rPr>
            <w:rFonts w:ascii="Cambria Math" w:hAnsi="Cambria Math"/>
          </w:rPr>
          <m:t>=-.07,[-.14,-.00]</m:t>
        </m:r>
      </m:oMath>
      <w:r>
        <w:t xml:space="preserve">) between intergroup contact and policy support, with </w:t>
      </w:r>
      <m:oMath>
        <m:r>
          <w:rPr>
            <w:rFonts w:ascii="Cambria Math" w:hAnsi="Cambria Math"/>
          </w:rPr>
          <m:t>98.1%</m:t>
        </m:r>
      </m:oMath>
      <w:r>
        <w:t xml:space="preserve"> of posterior samples for the mean correlation coefficient falling below zero. We found evidence that correlation coefficients varied across studies (</w:t>
      </w:r>
      <m:oMath>
        <m:sSub>
          <m:sSubPr>
            <m:ctrlPr>
              <w:rPr>
                <w:rFonts w:ascii="Cambria Math" w:hAnsi="Cambria Math"/>
              </w:rPr>
            </m:ctrlPr>
          </m:sSubPr>
          <m:e>
            <m:r>
              <w:rPr>
                <w:rFonts w:ascii="Cambria Math" w:hAnsi="Cambria Math"/>
              </w:rPr>
              <m:t>τ</m:t>
            </m:r>
          </m:e>
          <m:sub>
            <m:r>
              <w:rPr>
                <w:rFonts w:ascii="Cambria Math" w:hAnsi="Cambria Math"/>
              </w:rPr>
              <m:t>J</m:t>
            </m:r>
          </m:sub>
        </m:sSub>
        <m:r>
          <w:rPr>
            <w:rFonts w:ascii="Cambria Math" w:hAnsi="Cambria Math"/>
          </w:rPr>
          <m:t>=.10,[.06,.18]</m:t>
        </m:r>
      </m:oMath>
      <w:r>
        <w:t>) and, to a lesser extent, across samples within studies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=.03,[.00,.12]</m:t>
        </m:r>
      </m:oMath>
      <w:r>
        <w:t xml:space="preserve">). Based on these analyses, we predicted that 80% of studies would result in correlation coefficients between -.21 and .07 and that researchers would need sample </w:t>
      </w:r>
      <w:r>
        <w:lastRenderedPageBreak/>
        <w:t>si</w:t>
      </w:r>
      <w:r>
        <w:t>zes of at least 3,208 participants to find significant associations (</w:t>
      </w:r>
      <m:oMath>
        <m:r>
          <w:rPr>
            <w:rFonts w:ascii="Cambria Math" w:hAnsi="Cambria Math"/>
          </w:rPr>
          <m:t>α</m:t>
        </m:r>
        <m:r>
          <w:rPr>
            <w:rFonts w:ascii="Cambria Math" w:hAnsi="Cambria Math"/>
          </w:rPr>
          <m:t>=.05</m:t>
        </m:r>
      </m:oMath>
      <w:r>
        <w:t>, two-sided) in 80% of their studies.</w:t>
      </w:r>
    </w:p>
    <w:p w14:paraId="373E148D" w14:textId="77777777" w:rsidR="000901B3" w:rsidRDefault="00E61EDA">
      <w:pPr>
        <w:pStyle w:val="BodyText"/>
      </w:pPr>
      <w:r>
        <w:t>As preregistered, we ran another three random-effects meta-analysis models to estimate the relationships between the three outcome variables. A</w:t>
      </w:r>
      <w:r>
        <w:t>s we were not interested in the direction of these relationships, we used cross-sectional correlation coefficients as effect sizes for longitudinal studies. Across 111,753 participants from 25 samples in 14 studies, we found evidence for a moderate associa</w:t>
      </w:r>
      <w:r>
        <w:t>tion (</w:t>
      </w:r>
      <m:oMath>
        <m:r>
          <w:rPr>
            <w:rFonts w:ascii="Cambria Math" w:hAnsi="Cambria Math"/>
          </w:rPr>
          <m:t>r</m:t>
        </m:r>
        <m:r>
          <w:rPr>
            <w:rFonts w:ascii="Cambria Math" w:hAnsi="Cambria Math"/>
          </w:rPr>
          <m:t>=.31,[.23,.38]</m:t>
        </m:r>
      </m:oMath>
      <w:r>
        <w:t>) between perceived injustice and collective action. Across 6,244 participants from 12 samples in 9 studies, we found evidence for a moderate association (</w:t>
      </w:r>
      <m:oMath>
        <m:r>
          <w:rPr>
            <w:rFonts w:ascii="Cambria Math" w:hAnsi="Cambria Math"/>
          </w:rPr>
          <m:t>r</m:t>
        </m:r>
        <m:r>
          <w:rPr>
            <w:rFonts w:ascii="Cambria Math" w:hAnsi="Cambria Math"/>
          </w:rPr>
          <m:t>=.23,[.08,.35]</m:t>
        </m:r>
      </m:oMath>
      <w:r>
        <w:t xml:space="preserve">) between perceived injustice and policy support. Across 8,558 </w:t>
      </w:r>
      <w:r>
        <w:t>participants from 6 samples in 3 studies, we found evidence for a moderate association (</w:t>
      </w:r>
      <m:oMath>
        <m:r>
          <w:rPr>
            <w:rFonts w:ascii="Cambria Math" w:hAnsi="Cambria Math"/>
          </w:rPr>
          <m:t>r</m:t>
        </m:r>
        <m:r>
          <w:rPr>
            <w:rFonts w:ascii="Cambria Math" w:hAnsi="Cambria Math"/>
          </w:rPr>
          <m:t>=.30,[.13,.42]</m:t>
        </m:r>
      </m:oMath>
      <w:r>
        <w:t>) between collective action and policy support.</w:t>
      </w:r>
    </w:p>
    <w:p w14:paraId="373E148E" w14:textId="77777777" w:rsidR="000901B3" w:rsidRDefault="00E61EDA">
      <w:pPr>
        <w:pStyle w:val="BodyText"/>
      </w:pPr>
      <w:r>
        <w:t>In addition, we ran preregistered robustness checks which showed that our main analyses were robust to c</w:t>
      </w:r>
      <w:r>
        <w:t>hoosing different prior distributions and to excluding influential studies (see Supplemental Materials).</w:t>
      </w:r>
    </w:p>
    <w:p w14:paraId="373E148F" w14:textId="77777777" w:rsidR="000901B3" w:rsidRDefault="00E61EDA">
      <w:pPr>
        <w:pStyle w:val="Heading2"/>
      </w:pPr>
      <w:bookmarkStart w:id="61" w:name="moderator-analyses"/>
      <w:r>
        <w:t>Moderator Analyses</w:t>
      </w:r>
      <w:bookmarkEnd w:id="61"/>
    </w:p>
    <w:p w14:paraId="373E1490" w14:textId="77777777" w:rsidR="000901B3" w:rsidRDefault="00E61EDA">
      <w:pPr>
        <w:pStyle w:val="FirstParagraph"/>
      </w:pPr>
      <w:r>
        <w:t>We conducted two kinds of moderator analyses. For both analyses, we had an insufficient number of effect sizes to examine moderators</w:t>
      </w:r>
      <w:r>
        <w:t xml:space="preserve"> for any outcomes except perceived injustice (for details, see Supplemental Materials).</w:t>
      </w:r>
    </w:p>
    <w:p w14:paraId="373E1491" w14:textId="77777777" w:rsidR="000901B3" w:rsidRDefault="00E61EDA">
      <w:pPr>
        <w:pStyle w:val="BodyText"/>
      </w:pPr>
      <w:r>
        <w:t xml:space="preserve">First, we used meta-regression models to examine specific moderator variables which we expected to explain heterogeneity in effect sizes across samples. Figure 4 shows </w:t>
      </w:r>
      <w:r>
        <w:t>results for categorical moderator variables. We found that the setting of the study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=20%</m:t>
        </m:r>
      </m:oMath>
      <w:r>
        <w:t>), participants’ age group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=12%</m:t>
        </m:r>
      </m:oMath>
      <w:r>
        <w:t>), and whether intergroup contact was measured directly or indirectly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=10%</m:t>
        </m:r>
      </m:oMath>
      <w:r>
        <w:t xml:space="preserve">) explained the most variance across effect sizes. </w:t>
      </w:r>
      <w:r>
        <w:t>Figure 5 shows results from country-level analyses examining cultural context as a moderator variable. We found that cultural distance from the United States tended to be associated with larger effect sizes—although we had data from too few countries to re</w:t>
      </w:r>
      <w:r>
        <w:t>ach any firm conclusions.</w:t>
      </w:r>
    </w:p>
    <w:p w14:paraId="373E1492" w14:textId="77777777" w:rsidR="000901B3" w:rsidRDefault="00E61EDA">
      <w:pPr>
        <w:pStyle w:val="BodyText"/>
      </w:pPr>
      <w:r>
        <w:t>Second, we used meta-regression trees to discover interactions between moderator variables that best explained heterogeneity in effect sizes (Li et al., 2020). Figure 6 shows the resulting meta-regression that explained more varia</w:t>
      </w:r>
      <w:r>
        <w:t>nce across samples than any individual moderator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=31%</m:t>
        </m:r>
      </m:oMath>
      <w:r>
        <w:t>). We found that intergroup contact was associated with less perceived injustice only in studies that focused on adults and that measured intergroup contact directly. Among these studies, this associ</w:t>
      </w:r>
      <w:r>
        <w:t>ation was stronger in settings in which the groups’ relative inequality stemmed from short-term migration or colonization (</w:t>
      </w:r>
      <m:oMath>
        <m:r>
          <w:rPr>
            <w:rFonts w:ascii="Cambria Math" w:hAnsi="Cambria Math"/>
          </w:rPr>
          <m:t>r</m:t>
        </m:r>
        <m:r>
          <w:rPr>
            <w:rFonts w:ascii="Cambria Math" w:hAnsi="Cambria Math"/>
          </w:rPr>
          <m:t>=-.18,[-.23,-.13]</m:t>
        </m:r>
      </m:oMath>
      <w:r>
        <w:t>) than in other settings (</w:t>
      </w:r>
      <m:oMath>
        <m:r>
          <w:rPr>
            <w:rFonts w:ascii="Cambria Math" w:hAnsi="Cambria Math"/>
          </w:rPr>
          <m:t>r</m:t>
        </m:r>
        <m:r>
          <w:rPr>
            <w:rFonts w:ascii="Cambria Math" w:hAnsi="Cambria Math"/>
          </w:rPr>
          <m:t>=-.09,[-.12,-.06]</m:t>
        </m:r>
      </m:oMath>
      <w:r>
        <w:t>).</w:t>
      </w:r>
    </w:p>
    <w:p w14:paraId="373E1493" w14:textId="77777777" w:rsidR="000901B3" w:rsidRDefault="00E61EDA">
      <w:pPr>
        <w:pStyle w:val="Heading2"/>
      </w:pPr>
      <w:bookmarkStart w:id="62" w:name="meta-bias"/>
      <w:r>
        <w:lastRenderedPageBreak/>
        <w:t>Meta Bias</w:t>
      </w:r>
      <w:bookmarkEnd w:id="62"/>
    </w:p>
    <w:p w14:paraId="373E1494" w14:textId="77777777" w:rsidR="000901B3" w:rsidRDefault="00E61EDA">
      <w:pPr>
        <w:pStyle w:val="FirstParagraph"/>
      </w:pPr>
      <w:r>
        <w:t>Developing methods to detect and correct for publication</w:t>
      </w:r>
      <w:r>
        <w:t xml:space="preserve"> bias and other meta-biases is an active area of research, with no single method outperforming all others (Carter et al., 2019). Following Carter et al.’s recommendations, we compared results of several methods to adjust meta-analytic estimates for publica</w:t>
      </w:r>
      <w:r>
        <w:t xml:space="preserve">tion bias: the PET-PEESE estimator (Stanley &amp; Doucouliagos, 2014); the three-parameter selection model (3PSM; Vevea &amp; Hedges, 1995); and the </w:t>
      </w:r>
      <w:r>
        <w:rPr>
          <w:i/>
        </w:rPr>
        <w:t>p</w:t>
      </w:r>
      <w:r>
        <w:t>-uniform* estimator (van Aert &amp; Assen, 2018). As these methods do not use Bayesian statistics, we compared adjuste</w:t>
      </w:r>
      <w:r>
        <w:t xml:space="preserve">d estimates from these methods to unadjusted estimates from a random-effects meta-analysis estimated with restricted maximum likelihood estimation using the </w:t>
      </w:r>
      <w:r>
        <w:rPr>
          <w:i/>
        </w:rPr>
        <w:t>metafor</w:t>
      </w:r>
      <w:r>
        <w:t xml:space="preserve"> package (Viechtbauer, 2010). In addition, we ran a meta-regression model that compared stud</w:t>
      </w:r>
      <w:r>
        <w:t xml:space="preserve">ies that were published </w:t>
      </w:r>
      <w:r>
        <w:rPr>
          <w:i/>
        </w:rPr>
        <w:t>and</w:t>
      </w:r>
      <w:r>
        <w:t xml:space="preserve"> were conducted with the intention to examine the effects of intergroup contact on any of the outcomes to all other studies. We report estimates from the latter subgroup of studies as we can assume that effect sizes in this subgr</w:t>
      </w:r>
      <w:r>
        <w:t>oup were not affected by publication bias.</w:t>
      </w:r>
    </w:p>
    <w:p w14:paraId="373E1495" w14:textId="65041606" w:rsidR="000901B3" w:rsidRDefault="00E61EDA">
      <w:pPr>
        <w:pStyle w:val="BodyText"/>
      </w:pPr>
      <w:r>
        <w:t xml:space="preserve">Figure 7 shows adjusted and unadjusted estimates with confidence intervals for the three outcomes. Comparing adjusted and unadjusted estimates shows that the PET-PEESE and 3PSM methods tended to estimate the mean </w:t>
      </w:r>
      <w:r>
        <w:t xml:space="preserve">correlation coefficients to be closer to zero than the unadjusted estimate, with all confidence intervals including zero. The </w:t>
      </w:r>
      <w:r>
        <w:rPr>
          <w:i/>
        </w:rPr>
        <w:t>p</w:t>
      </w:r>
      <w:r>
        <w:t>-uniform* method and the subgroup analysis tended to estimate the mean correlations coefficients to be closer to the unadjusted e</w:t>
      </w:r>
      <w:r>
        <w:t>stimates, with the confidence interval for perceived injustice—but not for the other outcomes—excluding zero. All methods, however, resulted in confidence intervals that largely overlapped with, but were wider than, the confidence intervals around the unad</w:t>
      </w:r>
      <w:r>
        <w:t xml:space="preserve">justed estimates. This reflects the reduced power of the various methods to correct for meta-biases when sample sizes are small, effect sizes are heterogeneous, or publication bias is strong (Carter et al., 2019). Therefore, </w:t>
      </w:r>
      <w:del w:id="63" w:author="Author" w:date="2021-04-16T15:20:00Z">
        <w:r w:rsidR="00084CEE">
          <w:delText>there was insufficient</w:delText>
        </w:r>
      </w:del>
      <w:ins w:id="64" w:author="Author" w:date="2021-04-16T15:20:00Z">
        <w:r>
          <w:t>we did not find</w:t>
        </w:r>
      </w:ins>
      <w:r>
        <w:t xml:space="preserve"> evidence </w:t>
      </w:r>
      <w:del w:id="65" w:author="Author" w:date="2021-04-16T15:20:00Z">
        <w:r w:rsidR="00084CEE">
          <w:delText xml:space="preserve">to conclude </w:delText>
        </w:r>
        <w:r w:rsidR="00084CEE">
          <w:rPr>
            <w:i/>
          </w:rPr>
          <w:delText>either</w:delText>
        </w:r>
        <w:r w:rsidR="00084CEE">
          <w:delText xml:space="preserve"> that, after adjusting </w:delText>
        </w:r>
      </w:del>
      <w:r>
        <w:t>for pu</w:t>
      </w:r>
      <w:r>
        <w:t>blication bias</w:t>
      </w:r>
      <w:del w:id="66" w:author="Author" w:date="2021-04-16T15:20:00Z">
        <w:r w:rsidR="00084CEE">
          <w:delText xml:space="preserve">, intergroup contact was not associated with support of social change in disadvantaged groups </w:delText>
        </w:r>
        <w:r w:rsidR="00084CEE">
          <w:rPr>
            <w:i/>
          </w:rPr>
          <w:delText>or</w:delText>
        </w:r>
        <w:r w:rsidR="00084CEE">
          <w:delText xml:space="preserve"> that publication bias</w:delText>
        </w:r>
      </w:del>
      <w:ins w:id="67" w:author="Author" w:date="2021-04-16T15:20:00Z">
        <w:r>
          <w:t>—but also</w:t>
        </w:r>
      </w:ins>
      <w:r>
        <w:t xml:space="preserve"> did not </w:t>
      </w:r>
      <w:del w:id="68" w:author="Author" w:date="2021-04-16T15:20:00Z">
        <w:r w:rsidR="00084CEE">
          <w:delText>affect the relevant literature</w:delText>
        </w:r>
      </w:del>
      <w:ins w:id="69" w:author="Author" w:date="2021-04-16T15:20:00Z">
        <w:r>
          <w:t>find conclusive evidence against it</w:t>
        </w:r>
      </w:ins>
      <w:r>
        <w:t>.</w:t>
      </w:r>
    </w:p>
    <w:p w14:paraId="373E1496" w14:textId="77777777" w:rsidR="000901B3" w:rsidRDefault="00E61EDA">
      <w:pPr>
        <w:pStyle w:val="Heading2"/>
      </w:pPr>
      <w:bookmarkStart w:id="70" w:name="alternative-predictors"/>
      <w:r>
        <w:t>Alternative Predictors</w:t>
      </w:r>
      <w:bookmarkEnd w:id="70"/>
    </w:p>
    <w:p w14:paraId="373E1497" w14:textId="77777777" w:rsidR="000901B3" w:rsidRDefault="00E61EDA">
      <w:pPr>
        <w:pStyle w:val="FirstParagraph"/>
      </w:pPr>
      <w:r>
        <w:t>We ran three random-effects meta-analysis models estimating the partial correlations of positive and negative contact with each outcome, using effect sizes from all studies that measured both predictors (Figure 8a). By using partial correlations, we estima</w:t>
      </w:r>
      <w:r>
        <w:t>ted the effect of one form of contact while controlling for the other. Across 104,545 participants from 26 samples in 15 studies, we found stronger evidence for a positive association between negative contact and perceived injustice (</w:t>
      </w:r>
      <m:oMath>
        <m:r>
          <w:rPr>
            <w:rFonts w:ascii="Cambria Math" w:hAnsi="Cambria Math"/>
          </w:rPr>
          <m:t>r</m:t>
        </m:r>
        <m:r>
          <w:rPr>
            <w:rFonts w:ascii="Cambria Math" w:hAnsi="Cambria Math"/>
          </w:rPr>
          <m:t>=.15,[.05,.25]</m:t>
        </m:r>
      </m:oMath>
      <w:r>
        <w:t xml:space="preserve">; </w:t>
      </w:r>
      <m:oMath>
        <m:r>
          <m:rPr>
            <m:nor/>
          </m:rPr>
          <m:t>Pr</m:t>
        </m:r>
        <m:r>
          <w:rPr>
            <w:rFonts w:ascii="Cambria Math" w:hAnsi="Cambria Math"/>
          </w:rPr>
          <m:t>(</m:t>
        </m:r>
        <m:r>
          <w:rPr>
            <w:rFonts w:ascii="Cambria Math" w:hAnsi="Cambria Math"/>
          </w:rPr>
          <m:t>r</m:t>
        </m:r>
        <m:r>
          <w:rPr>
            <w:rFonts w:ascii="Cambria Math" w:hAnsi="Cambria Math"/>
          </w:rPr>
          <m:t>&gt;0)=99.8%</m:t>
        </m:r>
      </m:oMath>
      <w:r>
        <w:t>) than for a negative association between positive contact and perceived injustice (</w:t>
      </w:r>
      <m:oMath>
        <m:r>
          <w:rPr>
            <w:rFonts w:ascii="Cambria Math" w:hAnsi="Cambria Math"/>
          </w:rPr>
          <m:t>r</m:t>
        </m:r>
        <m:r>
          <w:rPr>
            <w:rFonts w:ascii="Cambria Math" w:hAnsi="Cambria Math"/>
          </w:rPr>
          <m:t>=-.05,[-.12,.01]</m:t>
        </m:r>
      </m:oMath>
      <w:r>
        <w:t xml:space="preserve">; </w:t>
      </w:r>
      <m:oMath>
        <m:r>
          <m:rPr>
            <m:nor/>
          </m:rPr>
          <m:t>Pr</m:t>
        </m:r>
        <m:r>
          <w:rPr>
            <w:rFonts w:ascii="Cambria Math" w:hAnsi="Cambria Math"/>
          </w:rPr>
          <m:t>(</m:t>
        </m:r>
        <m:r>
          <w:rPr>
            <w:rFonts w:ascii="Cambria Math" w:hAnsi="Cambria Math"/>
          </w:rPr>
          <m:t>r</m:t>
        </m:r>
        <m:r>
          <w:rPr>
            <w:rFonts w:ascii="Cambria Math" w:hAnsi="Cambria Math"/>
          </w:rPr>
          <m:t>&lt;0)=93.8%</m:t>
        </m:r>
      </m:oMath>
      <w:r>
        <w:t>). Across 107,451 participants from 16 samples in 9 studies, we again found stronger evidence for a positive association between</w:t>
      </w:r>
      <w:r>
        <w:t xml:space="preserve"> negative contact and collective action (</w:t>
      </w:r>
      <m:oMath>
        <m:r>
          <w:rPr>
            <w:rFonts w:ascii="Cambria Math" w:hAnsi="Cambria Math"/>
          </w:rPr>
          <m:t>r</m:t>
        </m:r>
        <m:r>
          <w:rPr>
            <w:rFonts w:ascii="Cambria Math" w:hAnsi="Cambria Math"/>
          </w:rPr>
          <m:t>=.11,[.01,.20]</m:t>
        </m:r>
      </m:oMath>
      <w:r>
        <w:t xml:space="preserve">; </w:t>
      </w:r>
      <m:oMath>
        <m:r>
          <m:rPr>
            <m:nor/>
          </m:rPr>
          <m:t>Pr</m:t>
        </m:r>
        <m:r>
          <w:rPr>
            <w:rFonts w:ascii="Cambria Math" w:hAnsi="Cambria Math"/>
          </w:rPr>
          <m:t>(</m:t>
        </m:r>
        <m:r>
          <w:rPr>
            <w:rFonts w:ascii="Cambria Math" w:hAnsi="Cambria Math"/>
          </w:rPr>
          <m:t>r</m:t>
        </m:r>
        <m:r>
          <w:rPr>
            <w:rFonts w:ascii="Cambria Math" w:hAnsi="Cambria Math"/>
          </w:rPr>
          <m:t>&gt;0)=98.4%</m:t>
        </m:r>
      </m:oMath>
      <w:r>
        <w:t xml:space="preserve">) than for a negative </w:t>
      </w:r>
      <w:r>
        <w:lastRenderedPageBreak/>
        <w:t>association between positive contact and collective action (</w:t>
      </w:r>
      <m:oMath>
        <m:r>
          <w:rPr>
            <w:rFonts w:ascii="Cambria Math" w:hAnsi="Cambria Math"/>
          </w:rPr>
          <m:t>r</m:t>
        </m:r>
        <m:r>
          <w:rPr>
            <w:rFonts w:ascii="Cambria Math" w:hAnsi="Cambria Math"/>
          </w:rPr>
          <m:t>=.00,[-.03,.06]</m:t>
        </m:r>
      </m:oMath>
      <w:r>
        <w:t xml:space="preserve">; </w:t>
      </w:r>
      <m:oMath>
        <m:r>
          <m:rPr>
            <m:nor/>
          </m:rPr>
          <m:t>Pr</m:t>
        </m:r>
        <m:r>
          <w:rPr>
            <w:rFonts w:ascii="Cambria Math" w:hAnsi="Cambria Math"/>
          </w:rPr>
          <m:t>(</m:t>
        </m:r>
        <m:r>
          <w:rPr>
            <w:rFonts w:ascii="Cambria Math" w:hAnsi="Cambria Math"/>
          </w:rPr>
          <m:t>r</m:t>
        </m:r>
        <m:r>
          <w:rPr>
            <w:rFonts w:ascii="Cambria Math" w:hAnsi="Cambria Math"/>
          </w:rPr>
          <m:t>&lt;0)=40.7%</m:t>
        </m:r>
      </m:oMath>
      <w:r>
        <w:t>). Across 8,273 participants from 7 samples in 3 studies, we also fo</w:t>
      </w:r>
      <w:r>
        <w:t>und stronger evidence for a positive association between negative contact and policy support (</w:t>
      </w:r>
      <m:oMath>
        <m:r>
          <w:rPr>
            <w:rFonts w:ascii="Cambria Math" w:hAnsi="Cambria Math"/>
          </w:rPr>
          <m:t>r</m:t>
        </m:r>
        <m:r>
          <w:rPr>
            <w:rFonts w:ascii="Cambria Math" w:hAnsi="Cambria Math"/>
          </w:rPr>
          <m:t>=.04,[.00,.07]</m:t>
        </m:r>
      </m:oMath>
      <w:r>
        <w:t xml:space="preserve">; </w:t>
      </w:r>
      <m:oMath>
        <m:r>
          <m:rPr>
            <m:nor/>
          </m:rPr>
          <m:t>Pr</m:t>
        </m:r>
        <m:r>
          <w:rPr>
            <w:rFonts w:ascii="Cambria Math" w:hAnsi="Cambria Math"/>
          </w:rPr>
          <m:t>(</m:t>
        </m:r>
        <m:r>
          <w:rPr>
            <w:rFonts w:ascii="Cambria Math" w:hAnsi="Cambria Math"/>
          </w:rPr>
          <m:t>r</m:t>
        </m:r>
        <m:r>
          <w:rPr>
            <w:rFonts w:ascii="Cambria Math" w:hAnsi="Cambria Math"/>
          </w:rPr>
          <m:t>&gt;0)=98.3%</m:t>
        </m:r>
      </m:oMath>
      <w:r>
        <w:t>) than for a negative association between positive contact and policy support (</w:t>
      </w:r>
      <m:oMath>
        <m:r>
          <w:rPr>
            <w:rFonts w:ascii="Cambria Math" w:hAnsi="Cambria Math"/>
          </w:rPr>
          <m:t>r</m:t>
        </m:r>
        <m:r>
          <w:rPr>
            <w:rFonts w:ascii="Cambria Math" w:hAnsi="Cambria Math"/>
          </w:rPr>
          <m:t>=.03,[-.03,.10]</m:t>
        </m:r>
      </m:oMath>
      <w:r>
        <w:t xml:space="preserve">; </w:t>
      </w:r>
      <m:oMath>
        <m:r>
          <m:rPr>
            <m:nor/>
          </m:rPr>
          <m:t>Pr</m:t>
        </m:r>
        <m:r>
          <w:rPr>
            <w:rFonts w:ascii="Cambria Math" w:hAnsi="Cambria Math"/>
          </w:rPr>
          <m:t>(</m:t>
        </m:r>
        <m:r>
          <w:rPr>
            <w:rFonts w:ascii="Cambria Math" w:hAnsi="Cambria Math"/>
          </w:rPr>
          <m:t>r</m:t>
        </m:r>
        <m:r>
          <w:rPr>
            <w:rFonts w:ascii="Cambria Math" w:hAnsi="Cambria Math"/>
          </w:rPr>
          <m:t>&lt;0)=12.7%</m:t>
        </m:r>
      </m:oMath>
      <w:r>
        <w:t xml:space="preserve">). Across 109,428 </w:t>
      </w:r>
      <w:r>
        <w:t>participants from 28 samples in 16 studies, we found a negative association between positive and negative contact (</w:t>
      </w:r>
      <m:oMath>
        <m:r>
          <w:rPr>
            <w:rFonts w:ascii="Cambria Math" w:hAnsi="Cambria Math"/>
          </w:rPr>
          <m:t>r</m:t>
        </m:r>
        <m:r>
          <w:rPr>
            <w:rFonts w:ascii="Cambria Math" w:hAnsi="Cambria Math"/>
          </w:rPr>
          <m:t>=-.16,[-.26,-.05]</m:t>
        </m:r>
      </m:oMath>
      <w:r>
        <w:t xml:space="preserve">; </w:t>
      </w:r>
      <m:oMath>
        <m:r>
          <m:rPr>
            <m:nor/>
          </m:rPr>
          <m:t>Pr</m:t>
        </m:r>
        <m:r>
          <w:rPr>
            <w:rFonts w:ascii="Cambria Math" w:hAnsi="Cambria Math"/>
          </w:rPr>
          <m:t>(</m:t>
        </m:r>
        <m:r>
          <w:rPr>
            <w:rFonts w:ascii="Cambria Math" w:hAnsi="Cambria Math"/>
          </w:rPr>
          <m:t>r</m:t>
        </m:r>
        <m:r>
          <w:rPr>
            <w:rFonts w:ascii="Cambria Math" w:hAnsi="Cambria Math"/>
          </w:rPr>
          <m:t>&lt;0)=99.7%</m:t>
        </m:r>
      </m:oMath>
      <w:r>
        <w:t>).</w:t>
      </w:r>
    </w:p>
    <w:p w14:paraId="373E1498" w14:textId="77777777" w:rsidR="000901B3" w:rsidRDefault="00E61EDA">
      <w:pPr>
        <w:pStyle w:val="BodyText"/>
      </w:pPr>
      <w:r>
        <w:t>We ran three random-effects meta-analysis models that estimated the partial correlations of ingroup and</w:t>
      </w:r>
      <w:r>
        <w:t xml:space="preserve"> outgroup contact with each outcomes, using effect sizes from all studies that measured both predictors (Figure 8b). Across 6,059 participants from 14 samples in 7 studies, we found insufficient evidence for associations of ingroup contact (</w:t>
      </w:r>
      <m:oMath>
        <m:r>
          <w:rPr>
            <w:rFonts w:ascii="Cambria Math" w:hAnsi="Cambria Math"/>
          </w:rPr>
          <m:t>r</m:t>
        </m:r>
        <m:r>
          <w:rPr>
            <w:rFonts w:ascii="Cambria Math" w:hAnsi="Cambria Math"/>
          </w:rPr>
          <m:t>=.02,[-.13,.1</m:t>
        </m:r>
        <m:r>
          <w:rPr>
            <w:rFonts w:ascii="Cambria Math" w:hAnsi="Cambria Math"/>
          </w:rPr>
          <m:t>6]</m:t>
        </m:r>
      </m:oMath>
      <w:r>
        <w:t xml:space="preserve">; </w:t>
      </w:r>
      <m:oMath>
        <m:r>
          <m:rPr>
            <m:nor/>
          </m:rPr>
          <m:t>Pr</m:t>
        </m:r>
        <m:r>
          <w:rPr>
            <w:rFonts w:ascii="Cambria Math" w:hAnsi="Cambria Math"/>
          </w:rPr>
          <m:t>(</m:t>
        </m:r>
        <m:r>
          <w:rPr>
            <w:rFonts w:ascii="Cambria Math" w:hAnsi="Cambria Math"/>
          </w:rPr>
          <m:t>r</m:t>
        </m:r>
        <m:r>
          <w:rPr>
            <w:rFonts w:ascii="Cambria Math" w:hAnsi="Cambria Math"/>
          </w:rPr>
          <m:t>&gt;0)=61.9%</m:t>
        </m:r>
      </m:oMath>
      <w:r>
        <w:t>) and outgroup contact (</w:t>
      </w:r>
      <m:oMath>
        <m:r>
          <w:rPr>
            <w:rFonts w:ascii="Cambria Math" w:hAnsi="Cambria Math"/>
          </w:rPr>
          <m:t>r</m:t>
        </m:r>
        <m:r>
          <w:rPr>
            <w:rFonts w:ascii="Cambria Math" w:hAnsi="Cambria Math"/>
          </w:rPr>
          <m:t>=-.10,[-.29,.10]</m:t>
        </m:r>
      </m:oMath>
      <w:r>
        <w:t xml:space="preserve">; </w:t>
      </w:r>
      <m:oMath>
        <m:r>
          <m:rPr>
            <m:nor/>
          </m:rPr>
          <m:t>Pr</m:t>
        </m:r>
        <m:r>
          <w:rPr>
            <w:rFonts w:ascii="Cambria Math" w:hAnsi="Cambria Math"/>
          </w:rPr>
          <m:t>(</m:t>
        </m:r>
        <m:r>
          <w:rPr>
            <w:rFonts w:ascii="Cambria Math" w:hAnsi="Cambria Math"/>
          </w:rPr>
          <m:t>r</m:t>
        </m:r>
        <m:r>
          <w:rPr>
            <w:rFonts w:ascii="Cambria Math" w:hAnsi="Cambria Math"/>
          </w:rPr>
          <m:t>&lt;0)=85.8%</m:t>
        </m:r>
      </m:oMath>
      <w:r>
        <w:t>) with perceived injustice. Across 3,938 participants from 4 samples in 2 studies, we found stronger evidence for a positive association between ingroup contact and collective acti</w:t>
      </w:r>
      <w:r>
        <w:t>on (</w:t>
      </w:r>
      <m:oMath>
        <m:r>
          <w:rPr>
            <w:rFonts w:ascii="Cambria Math" w:hAnsi="Cambria Math"/>
          </w:rPr>
          <m:t>r</m:t>
        </m:r>
        <m:r>
          <w:rPr>
            <w:rFonts w:ascii="Cambria Math" w:hAnsi="Cambria Math"/>
          </w:rPr>
          <m:t>=.12,[.03,.20]</m:t>
        </m:r>
      </m:oMath>
      <w:r>
        <w:t xml:space="preserve">; </w:t>
      </w:r>
      <m:oMath>
        <m:r>
          <m:rPr>
            <m:nor/>
          </m:rPr>
          <m:t>Pr</m:t>
        </m:r>
        <m:r>
          <w:rPr>
            <w:rFonts w:ascii="Cambria Math" w:hAnsi="Cambria Math"/>
          </w:rPr>
          <m:t>(</m:t>
        </m:r>
        <m:r>
          <w:rPr>
            <w:rFonts w:ascii="Cambria Math" w:hAnsi="Cambria Math"/>
          </w:rPr>
          <m:t>r</m:t>
        </m:r>
        <m:r>
          <w:rPr>
            <w:rFonts w:ascii="Cambria Math" w:hAnsi="Cambria Math"/>
          </w:rPr>
          <m:t>&gt;0)=99.1%</m:t>
        </m:r>
      </m:oMath>
      <w:r>
        <w:t>) than for a negative association between outgroup contact and collective action (</w:t>
      </w:r>
      <m:oMath>
        <m:r>
          <w:rPr>
            <w:rFonts w:ascii="Cambria Math" w:hAnsi="Cambria Math"/>
          </w:rPr>
          <m:t>r</m:t>
        </m:r>
        <m:r>
          <w:rPr>
            <w:rFonts w:ascii="Cambria Math" w:hAnsi="Cambria Math"/>
          </w:rPr>
          <m:t>=-.08,[-.25,.10]</m:t>
        </m:r>
      </m:oMath>
      <w:r>
        <w:t xml:space="preserve">; </w:t>
      </w:r>
      <m:oMath>
        <m:r>
          <m:rPr>
            <m:nor/>
          </m:rPr>
          <m:t>Pr</m:t>
        </m:r>
        <m:r>
          <w:rPr>
            <w:rFonts w:ascii="Cambria Math" w:hAnsi="Cambria Math"/>
          </w:rPr>
          <m:t>(</m:t>
        </m:r>
        <m:r>
          <w:rPr>
            <w:rFonts w:ascii="Cambria Math" w:hAnsi="Cambria Math"/>
          </w:rPr>
          <m:t>r</m:t>
        </m:r>
        <m:r>
          <w:rPr>
            <w:rFonts w:ascii="Cambria Math" w:hAnsi="Cambria Math"/>
          </w:rPr>
          <m:t>&lt;0)=85.5%</m:t>
        </m:r>
      </m:oMath>
      <w:r>
        <w:t xml:space="preserve">). Across 3,187 participants from 3 samples in 1 study, we found insufficient evidence for associations </w:t>
      </w:r>
      <w:r>
        <w:t>of ingroup contact (</w:t>
      </w:r>
      <m:oMath>
        <m:r>
          <w:rPr>
            <w:rFonts w:ascii="Cambria Math" w:hAnsi="Cambria Math"/>
          </w:rPr>
          <m:t>r</m:t>
        </m:r>
        <m:r>
          <w:rPr>
            <w:rFonts w:ascii="Cambria Math" w:hAnsi="Cambria Math"/>
          </w:rPr>
          <m:t>=.09,[-.13,.27]</m:t>
        </m:r>
      </m:oMath>
      <w:r>
        <w:t xml:space="preserve">; </w:t>
      </w:r>
      <m:oMath>
        <m:r>
          <m:rPr>
            <m:nor/>
          </m:rPr>
          <m:t>Pr</m:t>
        </m:r>
        <m:r>
          <w:rPr>
            <w:rFonts w:ascii="Cambria Math" w:hAnsi="Cambria Math"/>
          </w:rPr>
          <m:t>(</m:t>
        </m:r>
        <m:r>
          <w:rPr>
            <w:rFonts w:ascii="Cambria Math" w:hAnsi="Cambria Math"/>
          </w:rPr>
          <m:t>r</m:t>
        </m:r>
        <m:r>
          <w:rPr>
            <w:rFonts w:ascii="Cambria Math" w:hAnsi="Cambria Math"/>
          </w:rPr>
          <m:t>&gt;0)=86.2%</m:t>
        </m:r>
      </m:oMath>
      <w:r>
        <w:t>) and outgroup contact (</w:t>
      </w:r>
      <m:oMath>
        <m:r>
          <w:rPr>
            <w:rFonts w:ascii="Cambria Math" w:hAnsi="Cambria Math"/>
          </w:rPr>
          <m:t>r</m:t>
        </m:r>
        <m:r>
          <w:rPr>
            <w:rFonts w:ascii="Cambria Math" w:hAnsi="Cambria Math"/>
          </w:rPr>
          <m:t>=-.03,[-.12,.08]</m:t>
        </m:r>
      </m:oMath>
      <w:r>
        <w:t xml:space="preserve">; </w:t>
      </w:r>
      <m:oMath>
        <m:r>
          <m:rPr>
            <m:nor/>
          </m:rPr>
          <m:t>Pr</m:t>
        </m:r>
        <m:r>
          <w:rPr>
            <w:rFonts w:ascii="Cambria Math" w:hAnsi="Cambria Math"/>
          </w:rPr>
          <m:t>(</m:t>
        </m:r>
        <m:r>
          <w:rPr>
            <w:rFonts w:ascii="Cambria Math" w:hAnsi="Cambria Math"/>
          </w:rPr>
          <m:t>r</m:t>
        </m:r>
        <m:r>
          <w:rPr>
            <w:rFonts w:ascii="Cambria Math" w:hAnsi="Cambria Math"/>
          </w:rPr>
          <m:t>&lt;0)=78.5%</m:t>
        </m:r>
      </m:oMath>
      <w:r>
        <w:t>) with policy support. Across 6,059 participants from 14 samples in 7 studies, we found a positive association between ingroup and outgroup conta</w:t>
      </w:r>
      <w:r>
        <w:t>ct (</w:t>
      </w:r>
      <m:oMath>
        <m:r>
          <w:rPr>
            <w:rFonts w:ascii="Cambria Math" w:hAnsi="Cambria Math"/>
          </w:rPr>
          <m:t>r</m:t>
        </m:r>
        <m:r>
          <w:rPr>
            <w:rFonts w:ascii="Cambria Math" w:hAnsi="Cambria Math"/>
          </w:rPr>
          <m:t>=.23,[.04,.35]</m:t>
        </m:r>
      </m:oMath>
      <w:r>
        <w:t xml:space="preserve">; </w:t>
      </w:r>
      <m:oMath>
        <m:r>
          <m:rPr>
            <m:nor/>
          </m:rPr>
          <m:t>Pr</m:t>
        </m:r>
        <m:r>
          <w:rPr>
            <w:rFonts w:ascii="Cambria Math" w:hAnsi="Cambria Math"/>
          </w:rPr>
          <m:t>(</m:t>
        </m:r>
        <m:r>
          <w:rPr>
            <w:rFonts w:ascii="Cambria Math" w:hAnsi="Cambria Math"/>
          </w:rPr>
          <m:t>r</m:t>
        </m:r>
        <m:r>
          <w:rPr>
            <w:rFonts w:ascii="Cambria Math" w:hAnsi="Cambria Math"/>
          </w:rPr>
          <m:t>&gt;0)=98.8%</m:t>
        </m:r>
      </m:oMath>
      <w:r>
        <w:t>).</w:t>
      </w:r>
    </w:p>
    <w:p w14:paraId="373E1499" w14:textId="77777777" w:rsidR="000901B3" w:rsidRDefault="00E61EDA">
      <w:pPr>
        <w:pStyle w:val="Heading1"/>
      </w:pPr>
      <w:bookmarkStart w:id="71" w:name="discussion"/>
      <w:r>
        <w:t>Discussion</w:t>
      </w:r>
      <w:bookmarkEnd w:id="71"/>
    </w:p>
    <w:p w14:paraId="373E149A" w14:textId="0A27EFB9" w:rsidR="000901B3" w:rsidRDefault="00E61EDA">
      <w:pPr>
        <w:pStyle w:val="FirstParagraph"/>
      </w:pPr>
      <w:r>
        <w:t>There is an emerging consensus that intergroup contact has the ‘ironic’ effect of undermining support for social change in disadvantaged groups. We conducted a preregistered meta-analytic test of this effec</w:t>
      </w:r>
      <w:r>
        <w:t>t across 96 studies with 137 samples of 211,360 disadvantaged-group members. We found that, based on the available evidence, the associations of intergroup contact with perceived injustice (</w:t>
      </w:r>
      <m:oMath>
        <m:r>
          <m:rPr>
            <m:nor/>
          </m:rPr>
          <m:t>Pr</m:t>
        </m:r>
        <m:r>
          <w:rPr>
            <w:rFonts w:ascii="Cambria Math" w:hAnsi="Cambria Math"/>
          </w:rPr>
          <m:t>(</m:t>
        </m:r>
        <m:r>
          <w:rPr>
            <w:rFonts w:ascii="Cambria Math" w:hAnsi="Cambria Math"/>
          </w:rPr>
          <m:t>r</m:t>
        </m:r>
        <m:r>
          <w:rPr>
            <w:rFonts w:ascii="Cambria Math" w:hAnsi="Cambria Math"/>
          </w:rPr>
          <m:t>&lt;0)&gt;99.9%</m:t>
        </m:r>
      </m:oMath>
      <w:r>
        <w:t>), collective action (</w:t>
      </w:r>
      <m:oMath>
        <m:r>
          <m:rPr>
            <m:nor/>
          </m:rPr>
          <m:t>Pr</m:t>
        </m:r>
        <m:r>
          <w:rPr>
            <w:rFonts w:ascii="Cambria Math" w:hAnsi="Cambria Math"/>
          </w:rPr>
          <m:t>(</m:t>
        </m:r>
        <m:r>
          <w:rPr>
            <w:rFonts w:ascii="Cambria Math" w:hAnsi="Cambria Math"/>
          </w:rPr>
          <m:t>r</m:t>
        </m:r>
        <m:r>
          <w:rPr>
            <w:rFonts w:ascii="Cambria Math" w:hAnsi="Cambria Math"/>
          </w:rPr>
          <m:t>&lt;0)=93.6%</m:t>
        </m:r>
      </m:oMath>
      <w:r>
        <w:t>), and support f</w:t>
      </w:r>
      <w:r>
        <w:t>or reparative policies (</w:t>
      </w:r>
      <m:oMath>
        <m:r>
          <m:rPr>
            <m:nor/>
          </m:rPr>
          <m:t>Pr</m:t>
        </m:r>
        <m:r>
          <w:rPr>
            <w:rFonts w:ascii="Cambria Math" w:hAnsi="Cambria Math"/>
          </w:rPr>
          <m:t>(</m:t>
        </m:r>
        <m:r>
          <w:rPr>
            <w:rFonts w:ascii="Cambria Math" w:hAnsi="Cambria Math"/>
          </w:rPr>
          <m:t>r</m:t>
        </m:r>
        <m:r>
          <w:rPr>
            <w:rFonts w:ascii="Cambria Math" w:hAnsi="Cambria Math"/>
          </w:rPr>
          <m:t>&lt;0)=98.1%</m:t>
        </m:r>
      </m:oMath>
      <w:r>
        <w:t xml:space="preserve">) were, on average, much more likely to be negative than positive. Thus, our meta-analysis seems to support the </w:t>
      </w:r>
      <w:commentRangeStart w:id="72"/>
      <w:r>
        <w:t>emerging consensus</w:t>
      </w:r>
      <w:del w:id="73" w:author="Author" w:date="2021-04-16T15:20:00Z">
        <w:r w:rsidR="00084CEE">
          <w:delText xml:space="preserve"> </w:delText>
        </w:r>
        <w:commentRangeEnd w:id="72"/>
        <w:r w:rsidR="006F2D3F">
          <w:rPr>
            <w:rStyle w:val="CommentReference"/>
          </w:rPr>
          <w:commentReference w:id="72"/>
        </w:r>
        <w:r w:rsidR="00084CEE">
          <w:delText>that intergroup contact diminishes support for social change in disadvantaged groups.</w:delText>
        </w:r>
      </w:del>
      <w:ins w:id="74" w:author="Author" w:date="2021-04-16T15:20:00Z">
        <w:r>
          <w:t>.</w:t>
        </w:r>
      </w:ins>
      <w:r>
        <w:t xml:space="preserve"> </w:t>
      </w:r>
      <w:commentRangeStart w:id="75"/>
      <w:r>
        <w:t>We use the rest of this section to argue why this conclusion might be premature.</w:t>
      </w:r>
      <w:commentRangeEnd w:id="75"/>
      <w:r w:rsidR="006F2D3F">
        <w:rPr>
          <w:rStyle w:val="CommentReference"/>
        </w:rPr>
        <w:commentReference w:id="75"/>
      </w:r>
    </w:p>
    <w:p w14:paraId="373E149B" w14:textId="6FA759B4" w:rsidR="000901B3" w:rsidRDefault="00E61EDA">
      <w:pPr>
        <w:pStyle w:val="BodyText"/>
      </w:pPr>
      <w:r>
        <w:t>First</w:t>
      </w:r>
      <w:r>
        <w:t>, the estimated effect sizes for the average associations of intergroup contact with perceived injustice (</w:t>
      </w:r>
      <m:oMath>
        <m:r>
          <w:rPr>
            <w:rFonts w:ascii="Cambria Math" w:hAnsi="Cambria Math"/>
          </w:rPr>
          <m:t>r</m:t>
        </m:r>
        <m:r>
          <w:rPr>
            <w:rFonts w:ascii="Cambria Math" w:hAnsi="Cambria Math"/>
          </w:rPr>
          <m:t>=-.07</m:t>
        </m:r>
      </m:oMath>
      <w:r>
        <w:t>), collective action (</w:t>
      </w:r>
      <m:oMath>
        <m:r>
          <w:rPr>
            <w:rFonts w:ascii="Cambria Math" w:hAnsi="Cambria Math"/>
          </w:rPr>
          <m:t>r</m:t>
        </m:r>
        <m:r>
          <w:rPr>
            <w:rFonts w:ascii="Cambria Math" w:hAnsi="Cambria Math"/>
          </w:rPr>
          <m:t>=-.06</m:t>
        </m:r>
      </m:oMath>
      <w:r>
        <w:t>), and policy support (</w:t>
      </w:r>
      <m:oMath>
        <m:r>
          <w:rPr>
            <w:rFonts w:ascii="Cambria Math" w:hAnsi="Cambria Math"/>
          </w:rPr>
          <m:t>r</m:t>
        </m:r>
        <m:r>
          <w:rPr>
            <w:rFonts w:ascii="Cambria Math" w:hAnsi="Cambria Math"/>
          </w:rPr>
          <m:t>=-.07</m:t>
        </m:r>
      </m:oMath>
      <w:r>
        <w:t xml:space="preserve">) were small. Across the three outcomes, the 95% most plausible estimates included effect sizes between </w:t>
      </w:r>
      <m:oMath>
        <m:r>
          <w:rPr>
            <w:rFonts w:ascii="Cambria Math" w:hAnsi="Cambria Math"/>
          </w:rPr>
          <m:t>r</m:t>
        </m:r>
        <m:r>
          <w:rPr>
            <w:rFonts w:ascii="Cambria Math" w:hAnsi="Cambria Math"/>
          </w:rPr>
          <m:t>=-.14</m:t>
        </m:r>
      </m:oMath>
      <w:r>
        <w:t xml:space="preserve"> and </w:t>
      </w:r>
      <m:oMath>
        <m:r>
          <w:rPr>
            <w:rFonts w:ascii="Cambria Math" w:hAnsi="Cambria Math"/>
          </w:rPr>
          <m:t>r</m:t>
        </m:r>
        <m:r>
          <w:rPr>
            <w:rFonts w:ascii="Cambria Math" w:hAnsi="Cambria Math"/>
          </w:rPr>
          <m:t>=.02</m:t>
        </m:r>
      </m:oMath>
      <w:r>
        <w:t>. Effect sizes were thus much smaller than for the association between contact and prejudice in minority (</w:t>
      </w:r>
      <m:oMath>
        <m:r>
          <w:rPr>
            <w:rFonts w:ascii="Cambria Math" w:hAnsi="Cambria Math"/>
          </w:rPr>
          <m:t>r</m:t>
        </m:r>
        <m:r>
          <w:rPr>
            <w:rFonts w:ascii="Cambria Math" w:hAnsi="Cambria Math"/>
          </w:rPr>
          <m:t>=-.18</m:t>
        </m:r>
      </m:oMath>
      <w:r>
        <w:t xml:space="preserve">) and </w:t>
      </w:r>
      <w:r>
        <w:lastRenderedPageBreak/>
        <w:t>majority (</w:t>
      </w:r>
      <m:oMath>
        <m:r>
          <w:rPr>
            <w:rFonts w:ascii="Cambria Math" w:hAnsi="Cambria Math"/>
          </w:rPr>
          <m:t>r</m:t>
        </m:r>
        <m:r>
          <w:rPr>
            <w:rFonts w:ascii="Cambria Math" w:hAnsi="Cambria Math"/>
          </w:rPr>
          <m:t>=-.</m:t>
        </m:r>
        <m:r>
          <w:rPr>
            <w:rFonts w:ascii="Cambria Math" w:hAnsi="Cambria Math"/>
          </w:rPr>
          <m:t>23</m:t>
        </m:r>
      </m:oMath>
      <w:r>
        <w:t>) groups (Tropp &amp; Pettigrew, 2005).</w:t>
      </w:r>
      <w:r>
        <w:rPr>
          <w:rStyle w:val="FootnoteReference"/>
        </w:rPr>
        <w:footnoteReference w:id="6"/>
      </w:r>
      <w:r>
        <w:t xml:space="preserve"> Small effects can still be important if they accumulate over time or across people. For example, even a small change in policy attitudes could, if it affects enough people, sway a tight election. Cumulative effects, </w:t>
      </w:r>
      <w:r>
        <w:t>however, should not be assumed without an empirical or theoretical rationale (Funder &amp; Ozer, 2019</w:t>
      </w:r>
      <w:del w:id="76" w:author="Author" w:date="2021-04-16T15:20:00Z">
        <w:r w:rsidR="00084CEE">
          <w:delText>)—</w:delText>
        </w:r>
        <w:commentRangeStart w:id="77"/>
        <w:r w:rsidR="00084CEE">
          <w:delText>neither of which has been provided in the published literature.</w:delText>
        </w:r>
        <w:commentRangeEnd w:id="77"/>
        <w:r w:rsidR="006F2D3F">
          <w:rPr>
            <w:rStyle w:val="CommentReference"/>
          </w:rPr>
          <w:commentReference w:id="77"/>
        </w:r>
      </w:del>
      <w:ins w:id="78" w:author="Author" w:date="2021-04-16T15:20:00Z">
        <w:r>
          <w:t>).</w:t>
        </w:r>
      </w:ins>
    </w:p>
    <w:p w14:paraId="373E149C" w14:textId="77777777" w:rsidR="000901B3" w:rsidRDefault="00E61EDA">
      <w:pPr>
        <w:pStyle w:val="BodyText"/>
      </w:pPr>
      <w:r>
        <w:t>Second, the estimated effect sizes varied across studies. For example, we estimated that 31% of studies find a positive association between intergroup conta</w:t>
      </w:r>
      <w:r>
        <w:t xml:space="preserve">ct and perceived injustice. While the between-study heterogeneity is comparable to that in other meta-analyses (e.g., Pettigrew &amp; Tropp, 2006), it supports Pettigrew et al.’s (2011) argument that, at least in some circumstances, intergroup contact renders </w:t>
      </w:r>
      <w:r>
        <w:t xml:space="preserve">discrimination </w:t>
      </w:r>
      <w:r>
        <w:rPr>
          <w:i/>
        </w:rPr>
        <w:t>more</w:t>
      </w:r>
      <w:r>
        <w:t xml:space="preserve"> salient.</w:t>
      </w:r>
    </w:p>
    <w:p w14:paraId="373E149D" w14:textId="77777777" w:rsidR="000901B3" w:rsidRDefault="00E61EDA">
      <w:pPr>
        <w:pStyle w:val="BodyText"/>
      </w:pPr>
      <w:r>
        <w:t>A combination of moderators explained about a third of the between-study variance in the association between intergroup contact and perceived injustice. We found that, on average, this association was negative only in studies of adults that measured contac</w:t>
      </w:r>
      <w:r>
        <w:t xml:space="preserve">t </w:t>
      </w:r>
      <w:r>
        <w:rPr>
          <w:i/>
        </w:rPr>
        <w:t>directly</w:t>
      </w:r>
      <w:r>
        <w:t xml:space="preserve"> by asking, for example, about the number of friends from the advantaged outgroup. This suggests that, as hypothesized, the ‘ironic’ effects result from direct contact and not from mere exposure or other contextual factors. We also found that, on</w:t>
      </w:r>
      <w:r>
        <w:t xml:space="preserve"> average, effect sizes were greater for studies in post-colonial settings or on short-term migration than for studies in other contexts. Future research should systematically investigate variance in how contact affects support for social change across sett</w:t>
      </w:r>
      <w:r>
        <w:t>ings and cultures.</w:t>
      </w:r>
    </w:p>
    <w:p w14:paraId="373E149E" w14:textId="6B93967C" w:rsidR="000901B3" w:rsidRDefault="00E61EDA">
      <w:pPr>
        <w:pStyle w:val="BodyText"/>
      </w:pPr>
      <w:r>
        <w:t>Third, the available evidence is almost entirely from cross-sectional, observational studies and thus consistent with alternative explanations for the observed associations</w:t>
      </w:r>
      <w:del w:id="79" w:author="Author" w:date="2021-04-16T15:20:00Z">
        <w:r w:rsidR="00084CEE">
          <w:delText xml:space="preserve"> (Figure 9).</w:delText>
        </w:r>
      </w:del>
      <w:ins w:id="80" w:author="Author" w:date="2021-04-16T15:20:00Z">
        <w:r>
          <w:t>.</w:t>
        </w:r>
      </w:ins>
      <w:r>
        <w:t xml:space="preserve"> </w:t>
      </w:r>
      <w:commentRangeStart w:id="81"/>
      <w:r>
        <w:t xml:space="preserve">Support for social change could reduce intergroup contact </w:t>
      </w:r>
      <w:del w:id="82" w:author="Author" w:date="2021-04-16T15:20:00Z">
        <w:r w:rsidR="00084CEE">
          <w:delText xml:space="preserve">(B) </w:delText>
        </w:r>
      </w:del>
      <w:r>
        <w:t>rathe</w:t>
      </w:r>
      <w:r>
        <w:t>r than the other way around</w:t>
      </w:r>
      <w:del w:id="83" w:author="Author" w:date="2021-04-16T15:20:00Z">
        <w:r w:rsidR="00084CEE">
          <w:delText xml:space="preserve"> (A).</w:delText>
        </w:r>
      </w:del>
      <w:ins w:id="84" w:author="Author" w:date="2021-04-16T15:20:00Z">
        <w:r>
          <w:t>.</w:t>
        </w:r>
      </w:ins>
      <w:r>
        <w:t xml:space="preserve"> For example, disadvantaged-group members involved in collective action might purposefully avoid forming friendships with advantaged-group members. Alternatively, the association between intergroup contact and support for social</w:t>
      </w:r>
      <w:r>
        <w:t xml:space="preserve"> change could be spurious with both being caused by an unobserved confounder</w:t>
      </w:r>
      <w:del w:id="85" w:author="Author" w:date="2021-04-16T15:20:00Z">
        <w:r w:rsidR="00084CEE">
          <w:delText xml:space="preserve"> (C)</w:delText>
        </w:r>
        <w:commentRangeEnd w:id="81"/>
        <w:r w:rsidR="006F2D3F">
          <w:rPr>
            <w:rStyle w:val="CommentReference"/>
          </w:rPr>
          <w:commentReference w:id="81"/>
        </w:r>
      </w:del>
      <w:r>
        <w:t>. For example, a disadvantaged-group member’s socioeconomic status might both expose them to more advantaged-group members and reduce their perception of injustice. Future research</w:t>
      </w:r>
      <w:r>
        <w:t xml:space="preserve"> should prioritize longitudinal studies to confirm the direction of </w:t>
      </w:r>
      <w:r>
        <w:lastRenderedPageBreak/>
        <w:t>the observed associations and (field) experiments to rule out confounding and other alternative explanations.</w:t>
      </w:r>
      <w:r>
        <w:rPr>
          <w:rStyle w:val="FootnoteReference"/>
        </w:rPr>
        <w:footnoteReference w:id="7"/>
      </w:r>
    </w:p>
    <w:p w14:paraId="373E149F" w14:textId="327D65F5" w:rsidR="000901B3" w:rsidRDefault="00E61EDA">
      <w:pPr>
        <w:pStyle w:val="BodyText"/>
      </w:pPr>
      <w:r>
        <w:t>Further, the observed association between intergroup contact and support for</w:t>
      </w:r>
      <w:r>
        <w:t xml:space="preserve"> social change could be confounded by an alternative predictor that </w:t>
      </w:r>
      <w:r>
        <w:rPr>
          <w:i/>
        </w:rPr>
        <w:t>increases</w:t>
      </w:r>
      <w:r>
        <w:t xml:space="preserve"> support for social change</w:t>
      </w:r>
      <w:del w:id="86" w:author="Author" w:date="2021-04-16T15:20:00Z">
        <w:r w:rsidR="00084CEE">
          <w:delText xml:space="preserve"> (D, E).</w:delText>
        </w:r>
      </w:del>
      <w:ins w:id="87" w:author="Author" w:date="2021-04-16T15:20:00Z">
        <w:r>
          <w:t>.</w:t>
        </w:r>
      </w:ins>
      <w:r>
        <w:t xml:space="preserve"> Supporting Reimer et al.’s (2017) argument, we found that positive intergroup contact was not associated with support for social change after controlli</w:t>
      </w:r>
      <w:r>
        <w:t xml:space="preserve">ng for negative contact which, in turn, was associated with </w:t>
      </w:r>
      <w:r>
        <w:rPr>
          <w:i/>
        </w:rPr>
        <w:t>greater</w:t>
      </w:r>
      <w:r>
        <w:t xml:space="preserve"> support for social change. We found mixed evidence for ingroup contact as an alternative explanation for the ‘ironic’ effects of intergroup contact (Sengupta et al., 2015) but note that fe</w:t>
      </w:r>
      <w:r>
        <w:t xml:space="preserve">w studies measured both ingroup and outgroup contact. Going forward, researchers should clarify which aspects of intergroup contact </w:t>
      </w:r>
      <w:del w:id="88" w:author="Author" w:date="2021-04-16T15:20:00Z">
        <w:r w:rsidR="00084CEE">
          <w:delText>they hypothesize to</w:delText>
        </w:r>
      </w:del>
      <w:ins w:id="89" w:author="Author" w:date="2021-04-16T15:20:00Z">
        <w:r>
          <w:t>should theoretically</w:t>
        </w:r>
      </w:ins>
      <w:r>
        <w:t xml:space="preserve"> affect support for social change—and include measures that allow testing both the hypothesized and comp</w:t>
      </w:r>
      <w:r>
        <w:t>eting explanations.</w:t>
      </w:r>
    </w:p>
    <w:p w14:paraId="373E14A0" w14:textId="6B854246" w:rsidR="000901B3" w:rsidRDefault="00E61EDA">
      <w:pPr>
        <w:pStyle w:val="BodyText"/>
      </w:pPr>
      <w:r>
        <w:t>Fourth, we cannot rule out that biases in the literature caused our meta-analysis to overestimate the ‘ironic’ effects of intergroup contact. Publication bias could have prevented studies that found positive or non-significant associati</w:t>
      </w:r>
      <w:r>
        <w:t xml:space="preserve">ons from entering the published literature. </w:t>
      </w:r>
      <w:del w:id="90" w:author="Author" w:date="2021-04-16T15:20:00Z">
        <w:r w:rsidR="00084CEE">
          <w:delText>Even though we</w:delText>
        </w:r>
      </w:del>
      <w:ins w:id="91" w:author="Author" w:date="2021-04-16T15:20:00Z">
        <w:r>
          <w:t>We</w:t>
        </w:r>
      </w:ins>
      <w:r>
        <w:t xml:space="preserve"> used state-of-the-art methods to detect and correct for publication bias, </w:t>
      </w:r>
      <w:del w:id="92" w:author="Author" w:date="2021-04-16T15:20:00Z">
        <w:r w:rsidR="00084CEE">
          <w:delText>we</w:delText>
        </w:r>
      </w:del>
      <w:ins w:id="93" w:author="Author" w:date="2021-04-16T15:20:00Z">
        <w:r>
          <w:t>yet</w:t>
        </w:r>
      </w:ins>
      <w:r>
        <w:t xml:space="preserve"> did not find conclusive evidence for or against publication bias. That said, 61% of samples were </w:t>
      </w:r>
      <w:r>
        <w:rPr>
          <w:rPrChange w:id="94" w:author="Author" w:date="2021-04-16T15:20:00Z">
            <w:rPr>
              <w:i/>
            </w:rPr>
          </w:rPrChange>
        </w:rPr>
        <w:t>either</w:t>
      </w:r>
      <w:r>
        <w:t xml:space="preserve"> not collected with the inte</w:t>
      </w:r>
      <w:r>
        <w:t xml:space="preserve">ntion to study the effects of intergroup contact on a relevant outcome (45%) </w:t>
      </w:r>
      <w:r>
        <w:rPr>
          <w:rPrChange w:id="95" w:author="Author" w:date="2021-04-16T15:20:00Z">
            <w:rPr>
              <w:i/>
            </w:rPr>
          </w:rPrChange>
        </w:rPr>
        <w:t>or</w:t>
      </w:r>
      <w:r>
        <w:t xml:space="preserve"> from unpublished studies (32%)—and thus unlikely to have been affected by publication bias. Another bias that could have affected our findings is that researchers made data-dep</w:t>
      </w:r>
      <w:r>
        <w:t>endent decisions when analyzing data that inflate false-positive findings (Gelman &amp; Loken, 2014). Future research should use preregistration and other methods to prevent undisclosed flexibility in data collection and analysis.</w:t>
      </w:r>
      <w:r>
        <w:rPr>
          <w:rStyle w:val="FootnoteReference"/>
        </w:rPr>
        <w:footnoteReference w:id="8"/>
      </w:r>
    </w:p>
    <w:p w14:paraId="373E14A1" w14:textId="724C7648" w:rsidR="000901B3" w:rsidRDefault="00E61EDA">
      <w:pPr>
        <w:pStyle w:val="BodyText"/>
      </w:pPr>
      <w:commentRangeStart w:id="96"/>
      <w:r>
        <w:t>To conclude, our preregiste</w:t>
      </w:r>
      <w:r>
        <w:t>red meta-analysis found some evidence that intergroup contact reduces perceived injustice, discourages collective action, and diminishes support for reparative policies in disadvantaged groups—but also showed that the estimated effect sizes were small, var</w:t>
      </w:r>
      <w:r>
        <w:t xml:space="preserve">iable, and consistent with alternative explanations. </w:t>
      </w:r>
      <w:commentRangeEnd w:id="96"/>
      <w:r w:rsidR="006F2D3F">
        <w:rPr>
          <w:rStyle w:val="CommentReference"/>
        </w:rPr>
        <w:commentReference w:id="96"/>
      </w:r>
      <w:r>
        <w:t>Our research was motivated by the broader question whether intergroup contact helps or hinders social change. By examining the narrower question whether intergroup contact diminishes support for social c</w:t>
      </w:r>
      <w:r>
        <w:t xml:space="preserve">hange in disadvantaged groups, we tested the </w:t>
      </w:r>
      <w:r>
        <w:lastRenderedPageBreak/>
        <w:t xml:space="preserve">most prominent hypothesis explaining how intergroup contact might </w:t>
      </w:r>
      <w:r>
        <w:rPr>
          <w:i/>
        </w:rPr>
        <w:t>hinder</w:t>
      </w:r>
      <w:r>
        <w:t xml:space="preserve"> social change. We did not consider whether intergroup contact might </w:t>
      </w:r>
      <w:r>
        <w:rPr>
          <w:i/>
        </w:rPr>
        <w:t>help</w:t>
      </w:r>
      <w:r>
        <w:t xml:space="preserve"> social change by reducing prejudice (for a critical perspective, </w:t>
      </w:r>
      <w:r>
        <w:t>see Dixon et al., 2012) or by motivating advantaged-group members to acknowledge and challenge social inequality (Tropp &amp; Barlow, 2018). Still, we hope that our meta-analytic review motivates researchers to address the open questions about how intergroup c</w:t>
      </w:r>
      <w:r>
        <w:t>ontact relates to support for social change in disadvantaged groups.</w:t>
      </w:r>
    </w:p>
    <w:p w14:paraId="373E14A2" w14:textId="77777777" w:rsidR="000901B3" w:rsidRDefault="00E61EDA">
      <w:pPr>
        <w:pStyle w:val="Heading1"/>
      </w:pPr>
      <w:bookmarkStart w:id="97" w:name="references"/>
      <w:r>
        <w:t>References</w:t>
      </w:r>
      <w:bookmarkEnd w:id="97"/>
    </w:p>
    <w:p w14:paraId="373E14A3" w14:textId="77777777" w:rsidR="000901B3" w:rsidRDefault="00E61EDA">
      <w:pPr>
        <w:pStyle w:val="FirstParagraph"/>
      </w:pPr>
      <w:r>
        <w:t xml:space="preserve">   </w:t>
      </w:r>
    </w:p>
    <w:p w14:paraId="373E14A4" w14:textId="77777777" w:rsidR="000901B3" w:rsidRDefault="00E61EDA">
      <w:pPr>
        <w:pStyle w:val="Bibliography"/>
      </w:pPr>
      <w:bookmarkStart w:id="98" w:name="ref-becker_friend_2013"/>
      <w:bookmarkStart w:id="99" w:name="refs"/>
      <w:r>
        <w:t xml:space="preserve">Becker, J. C., Wright, S. C., Lubensky, M. E., &amp; Zhou, S. (2013). Friend or ally: Whether cross-group contact undermines collective action depends on what advantaged group </w:t>
      </w:r>
      <w:r>
        <w:t xml:space="preserve">members say (or don’t say). </w:t>
      </w:r>
      <w:r>
        <w:rPr>
          <w:i/>
        </w:rPr>
        <w:t>Personality and Social Psychology Bulletin</w:t>
      </w:r>
      <w:r>
        <w:t xml:space="preserve">, </w:t>
      </w:r>
      <w:r>
        <w:rPr>
          <w:i/>
        </w:rPr>
        <w:t>39</w:t>
      </w:r>
      <w:r>
        <w:t xml:space="preserve">(4), 442–455. </w:t>
      </w:r>
      <w:hyperlink r:id="rId10">
        <w:r>
          <w:rPr>
            <w:rStyle w:val="Hyperlink"/>
          </w:rPr>
          <w:t>https://doi.org/10.1177/0146167213477155</w:t>
        </w:r>
      </w:hyperlink>
    </w:p>
    <w:p w14:paraId="373E14A5" w14:textId="77777777" w:rsidR="000901B3" w:rsidRDefault="00E61EDA">
      <w:pPr>
        <w:pStyle w:val="Bibliography"/>
        <w:rPr>
          <w:ins w:id="100" w:author="Author" w:date="2021-04-16T15:20:00Z"/>
        </w:rPr>
      </w:pPr>
      <w:bookmarkStart w:id="101" w:name="ref-berry_immigration_1997"/>
      <w:bookmarkEnd w:id="98"/>
      <w:ins w:id="102" w:author="Author" w:date="2021-04-16T15:20:00Z">
        <w:r>
          <w:t xml:space="preserve">Berry, J. W. (1997). Immigration, acculturation, and adaptation. </w:t>
        </w:r>
        <w:r>
          <w:rPr>
            <w:i/>
          </w:rPr>
          <w:t>Ap</w:t>
        </w:r>
        <w:r>
          <w:rPr>
            <w:i/>
          </w:rPr>
          <w:t>plied Psychology</w:t>
        </w:r>
        <w:r>
          <w:t xml:space="preserve">, </w:t>
        </w:r>
        <w:r>
          <w:rPr>
            <w:i/>
          </w:rPr>
          <w:t>46</w:t>
        </w:r>
        <w:r>
          <w:t xml:space="preserve">(1), 5–34. </w:t>
        </w:r>
        <w:r>
          <w:fldChar w:fldCharType="begin"/>
        </w:r>
        <w:r>
          <w:instrText xml:space="preserve"> HYPERLINK "https://doi.org/10.1111/j.1464-0597.1997.tb01087.x" \h </w:instrText>
        </w:r>
        <w:r>
          <w:fldChar w:fldCharType="separate"/>
        </w:r>
        <w:r>
          <w:rPr>
            <w:rStyle w:val="Hyperlink"/>
          </w:rPr>
          <w:t>https://doi.org/10.1111/j.1464-0597.1997.tb01087.x</w:t>
        </w:r>
        <w:r>
          <w:rPr>
            <w:rStyle w:val="Hyperlink"/>
          </w:rPr>
          <w:fldChar w:fldCharType="end"/>
        </w:r>
      </w:ins>
    </w:p>
    <w:p w14:paraId="373E14A6" w14:textId="77777777" w:rsidR="000901B3" w:rsidRDefault="00E61EDA">
      <w:pPr>
        <w:pStyle w:val="Bibliography"/>
      </w:pPr>
      <w:bookmarkStart w:id="103" w:name="ref-blumer_race_1958"/>
      <w:bookmarkEnd w:id="101"/>
      <w:r>
        <w:t xml:space="preserve">Blumer, H. (1958). Race prejudice as a sense of group position. </w:t>
      </w:r>
      <w:r>
        <w:rPr>
          <w:i/>
        </w:rPr>
        <w:t>The Pacific Sociological Review</w:t>
      </w:r>
      <w:r>
        <w:t xml:space="preserve">, </w:t>
      </w:r>
      <w:r>
        <w:rPr>
          <w:i/>
        </w:rPr>
        <w:t>1</w:t>
      </w:r>
      <w:r>
        <w:t>(1), 3</w:t>
      </w:r>
      <w:r>
        <w:t xml:space="preserve">–7. </w:t>
      </w:r>
      <w:hyperlink r:id="rId11">
        <w:r>
          <w:rPr>
            <w:rStyle w:val="Hyperlink"/>
          </w:rPr>
          <w:t>https://doi.org/10.2307/1388607</w:t>
        </w:r>
      </w:hyperlink>
    </w:p>
    <w:p w14:paraId="373E14A7" w14:textId="77777777" w:rsidR="000901B3" w:rsidRDefault="00E61EDA">
      <w:pPr>
        <w:pStyle w:val="Bibliography"/>
      </w:pPr>
      <w:bookmarkStart w:id="104" w:name="ref-borenstein_introduction_2009"/>
      <w:bookmarkEnd w:id="103"/>
      <w:r>
        <w:t xml:space="preserve">Borenstein, M., Hedges, L. V., Higgins, J. P. T., &amp; Rothstein, H. R. (2009). </w:t>
      </w:r>
      <w:r>
        <w:rPr>
          <w:i/>
        </w:rPr>
        <w:t>Introduction to meta-analysis</w:t>
      </w:r>
      <w:r>
        <w:t>. Wiley.</w:t>
      </w:r>
    </w:p>
    <w:p w14:paraId="373E14A8" w14:textId="77777777" w:rsidR="000901B3" w:rsidRDefault="00E61EDA">
      <w:pPr>
        <w:pStyle w:val="Bibliography"/>
      </w:pPr>
      <w:bookmarkStart w:id="105" w:name="ref-carter_correcting_2019"/>
      <w:bookmarkEnd w:id="104"/>
      <w:r>
        <w:t>Carter, E. C., Schönbrodt, F. D., Gervais, W. M., &amp; Hi</w:t>
      </w:r>
      <w:r>
        <w:t xml:space="preserve">lgard, J. (2019). Correcting for bias in psychology: A comparison of meta-analytic methods. </w:t>
      </w:r>
      <w:r>
        <w:rPr>
          <w:i/>
        </w:rPr>
        <w:t>Advances in Methods and Practices in Psychological Science</w:t>
      </w:r>
      <w:r>
        <w:t xml:space="preserve">, </w:t>
      </w:r>
      <w:r>
        <w:rPr>
          <w:i/>
        </w:rPr>
        <w:t>2</w:t>
      </w:r>
      <w:r>
        <w:t xml:space="preserve">(2), 115–144. </w:t>
      </w:r>
      <w:hyperlink r:id="rId12">
        <w:r>
          <w:rPr>
            <w:rStyle w:val="Hyperlink"/>
          </w:rPr>
          <w:t>https://doi.org/10.1177/25152</w:t>
        </w:r>
        <w:r>
          <w:rPr>
            <w:rStyle w:val="Hyperlink"/>
          </w:rPr>
          <w:t>45919847196</w:t>
        </w:r>
      </w:hyperlink>
    </w:p>
    <w:p w14:paraId="373E14A9" w14:textId="77777777" w:rsidR="000901B3" w:rsidRDefault="00E61EDA">
      <w:pPr>
        <w:pStyle w:val="Bibliography"/>
      </w:pPr>
      <w:bookmarkStart w:id="106" w:name="ref-cakal_investigation_2011"/>
      <w:bookmarkEnd w:id="105"/>
      <w:r>
        <w:t xml:space="preserve">Çakal, H., Hewstone, M., Schwär, G., &amp; Heath, A. (2011). An investigation of the social identity model of collective action and the “sedative” effect of intergroup contact among Black and White students in South Africa. </w:t>
      </w:r>
      <w:r>
        <w:rPr>
          <w:i/>
        </w:rPr>
        <w:t>British Journal of Socia</w:t>
      </w:r>
      <w:r>
        <w:rPr>
          <w:i/>
        </w:rPr>
        <w:t>l Psychology</w:t>
      </w:r>
      <w:r>
        <w:t xml:space="preserve">, </w:t>
      </w:r>
      <w:r>
        <w:rPr>
          <w:i/>
        </w:rPr>
        <w:t>50</w:t>
      </w:r>
      <w:r>
        <w:t xml:space="preserve">(4), 606–627. </w:t>
      </w:r>
      <w:hyperlink r:id="rId13">
        <w:r>
          <w:rPr>
            <w:rStyle w:val="Hyperlink"/>
          </w:rPr>
          <w:t>https://doi.org/10.1111/j.2044-8309.2011.02075.x</w:t>
        </w:r>
      </w:hyperlink>
    </w:p>
    <w:p w14:paraId="373E14AA" w14:textId="77777777" w:rsidR="000901B3" w:rsidRDefault="00E61EDA">
      <w:pPr>
        <w:pStyle w:val="Bibliography"/>
      </w:pPr>
      <w:bookmarkStart w:id="107" w:name="ref-dixon_beyond_2005"/>
      <w:bookmarkEnd w:id="106"/>
      <w:r>
        <w:t xml:space="preserve">Dixon, J., Durrheim, K., &amp; Tredoux, C. (2005). Beyond the optimal contact strategy: A reality check for the contact hypothesis. </w:t>
      </w:r>
      <w:r>
        <w:rPr>
          <w:i/>
        </w:rPr>
        <w:t>American Psychologist</w:t>
      </w:r>
      <w:r>
        <w:t xml:space="preserve">, </w:t>
      </w:r>
      <w:r>
        <w:rPr>
          <w:i/>
        </w:rPr>
        <w:t>60</w:t>
      </w:r>
      <w:r>
        <w:t xml:space="preserve">(7), 697–711. </w:t>
      </w:r>
      <w:hyperlink r:id="rId14">
        <w:r>
          <w:rPr>
            <w:rStyle w:val="Hyperlink"/>
          </w:rPr>
          <w:t>https://doi.org/10.1037/000</w:t>
        </w:r>
        <w:r>
          <w:rPr>
            <w:rStyle w:val="Hyperlink"/>
          </w:rPr>
          <w:t>3-066X.60.7.697</w:t>
        </w:r>
      </w:hyperlink>
    </w:p>
    <w:p w14:paraId="373E14AB" w14:textId="77777777" w:rsidR="000901B3" w:rsidRDefault="00E61EDA">
      <w:pPr>
        <w:pStyle w:val="Bibliography"/>
      </w:pPr>
      <w:bookmarkStart w:id="108" w:name="ref-dixon_intergroup_2007"/>
      <w:bookmarkEnd w:id="107"/>
      <w:r>
        <w:t xml:space="preserve">Dixon, J., Durrheim, K., &amp; Tredoux, C. (2007). Intergroup contact and attitudes toward the principle and practice of racial equality. </w:t>
      </w:r>
      <w:r>
        <w:rPr>
          <w:i/>
        </w:rPr>
        <w:t>Psychological Science</w:t>
      </w:r>
      <w:r>
        <w:t xml:space="preserve">, </w:t>
      </w:r>
      <w:r>
        <w:rPr>
          <w:i/>
        </w:rPr>
        <w:t>18</w:t>
      </w:r>
      <w:r>
        <w:t xml:space="preserve">(10), 867–872. </w:t>
      </w:r>
      <w:hyperlink r:id="rId15">
        <w:r>
          <w:rPr>
            <w:rStyle w:val="Hyperlink"/>
          </w:rPr>
          <w:t>https://doi.org/10.1111/j.1467-9280.2007.01993.x</w:t>
        </w:r>
      </w:hyperlink>
    </w:p>
    <w:p w14:paraId="373E14AC" w14:textId="77777777" w:rsidR="000901B3" w:rsidRDefault="00E61EDA">
      <w:pPr>
        <w:pStyle w:val="Bibliography"/>
      </w:pPr>
      <w:bookmarkStart w:id="109" w:name="ref-dixon_paradox_2010"/>
      <w:bookmarkEnd w:id="108"/>
      <w:r>
        <w:t xml:space="preserve">Dixon, J., Durrheim, K., Tredoux, C., Tropp, L., Clack, B., &amp; Eaton, L. (2010). A paradox of integration? Interracial contact, prejudice reduction, and perceptions of racial </w:t>
      </w:r>
      <w:r>
        <w:lastRenderedPageBreak/>
        <w:t>discrimination: A paradox of in</w:t>
      </w:r>
      <w:r>
        <w:t xml:space="preserve">tegration. </w:t>
      </w:r>
      <w:r>
        <w:rPr>
          <w:i/>
        </w:rPr>
        <w:t>Journal of Social Issues</w:t>
      </w:r>
      <w:r>
        <w:t xml:space="preserve">, </w:t>
      </w:r>
      <w:r>
        <w:rPr>
          <w:i/>
        </w:rPr>
        <w:t>66</w:t>
      </w:r>
      <w:r>
        <w:t xml:space="preserve">(2), 401–416. </w:t>
      </w:r>
      <w:hyperlink r:id="rId16">
        <w:r>
          <w:rPr>
            <w:rStyle w:val="Hyperlink"/>
          </w:rPr>
          <w:t>https://doi.org/10.1111/j.1540-4560.2010.01652.x</w:t>
        </w:r>
      </w:hyperlink>
    </w:p>
    <w:p w14:paraId="373E14AD" w14:textId="77777777" w:rsidR="000901B3" w:rsidRDefault="00E61EDA">
      <w:pPr>
        <w:pStyle w:val="Bibliography"/>
      </w:pPr>
      <w:bookmarkStart w:id="110" w:name="ref-dixon_beyond_2012"/>
      <w:bookmarkEnd w:id="109"/>
      <w:r>
        <w:t>Dixon, J., Levine, M., Reicher, S., &amp; Durrheim, K. (2012). Beyond prejudice: Are negat</w:t>
      </w:r>
      <w:r>
        <w:t xml:space="preserve">ive evaluations the problem and is getting us to like one another more the solution? </w:t>
      </w:r>
      <w:r>
        <w:rPr>
          <w:i/>
        </w:rPr>
        <w:t>Behavioral and Brain Sciences</w:t>
      </w:r>
      <w:r>
        <w:t xml:space="preserve">, </w:t>
      </w:r>
      <w:r>
        <w:rPr>
          <w:i/>
        </w:rPr>
        <w:t>35</w:t>
      </w:r>
      <w:r>
        <w:t xml:space="preserve">(6), 411–425. </w:t>
      </w:r>
      <w:hyperlink r:id="rId17">
        <w:r>
          <w:rPr>
            <w:rStyle w:val="Hyperlink"/>
          </w:rPr>
          <w:t>https://doi.org/10.1017/S0140525X11002214</w:t>
        </w:r>
      </w:hyperlink>
    </w:p>
    <w:p w14:paraId="373E14AE" w14:textId="77777777" w:rsidR="000901B3" w:rsidRDefault="00E61EDA">
      <w:pPr>
        <w:pStyle w:val="Bibliography"/>
      </w:pPr>
      <w:bookmarkStart w:id="111" w:name="ref-droogendyk_renewed_2016"/>
      <w:bookmarkEnd w:id="110"/>
      <w:r>
        <w:t>Droogendyk, L., Louis</w:t>
      </w:r>
      <w:r>
        <w:t xml:space="preserve">, W. R., &amp; Wright, S. C. (2016). Renewed promise for positive cross-group contact: The role of supportive contact in empowering collective action. </w:t>
      </w:r>
      <w:r>
        <w:rPr>
          <w:i/>
        </w:rPr>
        <w:t>Canadian Journal of Behavioural Science / Revue Canadienne Des Sciences Du Comportement</w:t>
      </w:r>
      <w:r>
        <w:t xml:space="preserve">, </w:t>
      </w:r>
      <w:r>
        <w:rPr>
          <w:i/>
        </w:rPr>
        <w:t>48</w:t>
      </w:r>
      <w:r>
        <w:t xml:space="preserve">(4), 317–327. </w:t>
      </w:r>
      <w:hyperlink r:id="rId18">
        <w:r>
          <w:rPr>
            <w:rStyle w:val="Hyperlink"/>
          </w:rPr>
          <w:t>https://doi.org/10.1037/cbs0000058</w:t>
        </w:r>
      </w:hyperlink>
    </w:p>
    <w:p w14:paraId="373E14AF" w14:textId="77777777" w:rsidR="000901B3" w:rsidRDefault="00E61EDA">
      <w:pPr>
        <w:pStyle w:val="Bibliography"/>
      </w:pPr>
      <w:bookmarkStart w:id="112" w:name="ref-funder_evaluating_2019"/>
      <w:bookmarkEnd w:id="111"/>
      <w:r>
        <w:t xml:space="preserve">Funder, D. C., &amp; Ozer, D. J. (2019). Evaluating effect size in psychological research: Sense and nonsense. </w:t>
      </w:r>
      <w:r>
        <w:rPr>
          <w:i/>
        </w:rPr>
        <w:t>Advances in Methods and Practices in Psychological Science</w:t>
      </w:r>
      <w:r>
        <w:t xml:space="preserve">, </w:t>
      </w:r>
      <w:r>
        <w:rPr>
          <w:i/>
        </w:rPr>
        <w:t>2</w:t>
      </w:r>
      <w:r>
        <w:t>(2)</w:t>
      </w:r>
      <w:r>
        <w:t xml:space="preserve">, 156–168. </w:t>
      </w:r>
      <w:hyperlink r:id="rId19">
        <w:r>
          <w:rPr>
            <w:rStyle w:val="Hyperlink"/>
          </w:rPr>
          <w:t>https://doi.org/10.1177/2515245919847202</w:t>
        </w:r>
      </w:hyperlink>
    </w:p>
    <w:p w14:paraId="373E14B0" w14:textId="77777777" w:rsidR="000901B3" w:rsidRDefault="00E61EDA">
      <w:pPr>
        <w:pStyle w:val="Bibliography"/>
      </w:pPr>
      <w:bookmarkStart w:id="113" w:name="ref-gelman_statistical_2014"/>
      <w:bookmarkEnd w:id="112"/>
      <w:r>
        <w:t xml:space="preserve">Gelman, A., &amp; Loken, E. (2014). The statistical crisis in science. </w:t>
      </w:r>
      <w:r>
        <w:rPr>
          <w:i/>
        </w:rPr>
        <w:t>American Scientist</w:t>
      </w:r>
      <w:r>
        <w:t xml:space="preserve">, </w:t>
      </w:r>
      <w:r>
        <w:rPr>
          <w:i/>
        </w:rPr>
        <w:t>102</w:t>
      </w:r>
      <w:r>
        <w:t xml:space="preserve">(6), 460–465. </w:t>
      </w:r>
      <w:hyperlink r:id="rId20">
        <w:r>
          <w:rPr>
            <w:rStyle w:val="Hyperlink"/>
          </w:rPr>
          <w:t>https://doi.org/10.1511/2014.111.460</w:t>
        </w:r>
      </w:hyperlink>
    </w:p>
    <w:p w14:paraId="373E14B1" w14:textId="77777777" w:rsidR="000901B3" w:rsidRDefault="00E61EDA">
      <w:pPr>
        <w:pStyle w:val="Bibliography"/>
      </w:pPr>
      <w:bookmarkStart w:id="114" w:name="ref-hamaker_critique_2015"/>
      <w:bookmarkEnd w:id="113"/>
      <w:r>
        <w:t xml:space="preserve">Hamaker, E. L., Kuiper, R. M., &amp; Grasman, R. P. P. P. (2015). A critique of the cross-lagged panel model. </w:t>
      </w:r>
      <w:r>
        <w:rPr>
          <w:i/>
        </w:rPr>
        <w:t>Psychological Methods</w:t>
      </w:r>
      <w:r>
        <w:t xml:space="preserve">, </w:t>
      </w:r>
      <w:r>
        <w:rPr>
          <w:i/>
        </w:rPr>
        <w:t>20</w:t>
      </w:r>
      <w:r>
        <w:t xml:space="preserve">(1), 102–116. </w:t>
      </w:r>
      <w:hyperlink r:id="rId21">
        <w:r>
          <w:rPr>
            <w:rStyle w:val="Hyperlink"/>
          </w:rPr>
          <w:t>https:</w:t>
        </w:r>
        <w:r>
          <w:rPr>
            <w:rStyle w:val="Hyperlink"/>
          </w:rPr>
          <w:t>//doi.org/10.1037/a0038889</w:t>
        </w:r>
      </w:hyperlink>
    </w:p>
    <w:p w14:paraId="373E14B2" w14:textId="77777777" w:rsidR="000901B3" w:rsidRDefault="00E61EDA">
      <w:pPr>
        <w:pStyle w:val="Bibliography"/>
      </w:pPr>
      <w:bookmarkStart w:id="115" w:name="ref-hayward_how_2018"/>
      <w:bookmarkEnd w:id="114"/>
      <w:r>
        <w:t xml:space="preserve">Hayward, L. E., Tropp, L. R., Hornsey, M. J., &amp; Barlow, F. K. (2018). How negative contact and positive contact with Whites predict collective action among racial and ethnic minorities. </w:t>
      </w:r>
      <w:r>
        <w:rPr>
          <w:i/>
        </w:rPr>
        <w:t>British Journal of Social Psychology</w:t>
      </w:r>
      <w:r>
        <w:t xml:space="preserve">, </w:t>
      </w:r>
      <w:r>
        <w:rPr>
          <w:i/>
        </w:rPr>
        <w:t>57</w:t>
      </w:r>
      <w:r>
        <w:t>(1)</w:t>
      </w:r>
      <w:r>
        <w:t xml:space="preserve">, 1–20. </w:t>
      </w:r>
      <w:hyperlink r:id="rId22">
        <w:r>
          <w:rPr>
            <w:rStyle w:val="Hyperlink"/>
          </w:rPr>
          <w:t>https://doi.org/10.1111/bjso.12220</w:t>
        </w:r>
      </w:hyperlink>
    </w:p>
    <w:p w14:paraId="373E14B3" w14:textId="77777777" w:rsidR="000901B3" w:rsidRDefault="00E61EDA">
      <w:pPr>
        <w:pStyle w:val="Bibliography"/>
      </w:pPr>
      <w:bookmarkStart w:id="116" w:name="ref-hassler_large-scale_2020"/>
      <w:bookmarkEnd w:id="115"/>
      <w:r>
        <w:t>Hässler, T., Ullrich, J., Bernardino, M., Shnabel, N., Laar, C. V., Valdenegro, D., Sebben, S., Tropp, L. R., Visintin, E. P., González, R., Ditlmann, R. K., Abrams, D., Selvanathan, H. P., Branković, M., Wright, S., Zimmermann, J. von, Pasek, M., Aydin, A</w:t>
      </w:r>
      <w:r>
        <w:t xml:space="preserve">. L., Žeželj, I., … Ugarte, L. M. (2020). A large-scale test of the link between intergroup contact and support for social change. </w:t>
      </w:r>
      <w:r>
        <w:rPr>
          <w:i/>
        </w:rPr>
        <w:t>Nature Human Behaviour</w:t>
      </w:r>
      <w:r>
        <w:t xml:space="preserve">, </w:t>
      </w:r>
      <w:r>
        <w:rPr>
          <w:i/>
        </w:rPr>
        <w:t>4</w:t>
      </w:r>
      <w:r>
        <w:t xml:space="preserve">(4), 380–386. </w:t>
      </w:r>
      <w:hyperlink r:id="rId23">
        <w:r>
          <w:rPr>
            <w:rStyle w:val="Hyperlink"/>
          </w:rPr>
          <w:t>https://doi.org/10.1038/s</w:t>
        </w:r>
        <w:r>
          <w:rPr>
            <w:rStyle w:val="Hyperlink"/>
          </w:rPr>
          <w:t>41562-019-0815-z</w:t>
        </w:r>
      </w:hyperlink>
    </w:p>
    <w:p w14:paraId="373E14B4" w14:textId="77777777" w:rsidR="000901B3" w:rsidRDefault="00E61EDA">
      <w:pPr>
        <w:pStyle w:val="Bibliography"/>
      </w:pPr>
      <w:bookmarkStart w:id="117" w:name="ref-henrich_weirdest_2010"/>
      <w:bookmarkEnd w:id="116"/>
      <w:r>
        <w:t xml:space="preserve">Henrich, J., Heine, S. J., &amp; Norenzayan, A. (2010). The weirdest people in the world? </w:t>
      </w:r>
      <w:r>
        <w:rPr>
          <w:i/>
        </w:rPr>
        <w:t>Behavioral and Brain Sciences</w:t>
      </w:r>
      <w:r>
        <w:t xml:space="preserve">, </w:t>
      </w:r>
      <w:r>
        <w:rPr>
          <w:i/>
        </w:rPr>
        <w:t>33</w:t>
      </w:r>
      <w:r>
        <w:t xml:space="preserve">(2-3), 61–135. </w:t>
      </w:r>
      <w:hyperlink r:id="rId24">
        <w:r>
          <w:rPr>
            <w:rStyle w:val="Hyperlink"/>
          </w:rPr>
          <w:t>https://doi.org/10.1017/S0140525X10000725</w:t>
        </w:r>
      </w:hyperlink>
    </w:p>
    <w:p w14:paraId="373E14B5" w14:textId="77777777" w:rsidR="000901B3" w:rsidRDefault="00E61EDA">
      <w:pPr>
        <w:pStyle w:val="Bibliography"/>
      </w:pPr>
      <w:bookmarkStart w:id="118" w:name="ref-koschate_when_2012"/>
      <w:bookmarkEnd w:id="117"/>
      <w:r>
        <w:t>Ko</w:t>
      </w:r>
      <w:r>
        <w:t xml:space="preserve">schate, M., Hofmann, W., &amp; Schmitt, M. (2012). When East meets West: A longitudinal examination of the relationship between group relative deprivation and intergroup contact in reunified Germany. </w:t>
      </w:r>
      <w:r>
        <w:rPr>
          <w:i/>
        </w:rPr>
        <w:t>British Journal of Social Psychology</w:t>
      </w:r>
      <w:r>
        <w:t xml:space="preserve">, </w:t>
      </w:r>
      <w:r>
        <w:rPr>
          <w:i/>
        </w:rPr>
        <w:t>51</w:t>
      </w:r>
      <w:r>
        <w:t xml:space="preserve">(2), 290–311. </w:t>
      </w:r>
      <w:hyperlink r:id="rId25">
        <w:r>
          <w:rPr>
            <w:rStyle w:val="Hyperlink"/>
          </w:rPr>
          <w:t>https://doi.org/10.1111/j.2044-8309.2011.02056.x</w:t>
        </w:r>
      </w:hyperlink>
    </w:p>
    <w:p w14:paraId="373E14B6" w14:textId="77777777" w:rsidR="000901B3" w:rsidRDefault="00E61EDA">
      <w:pPr>
        <w:pStyle w:val="Bibliography"/>
      </w:pPr>
      <w:bookmarkStart w:id="119" w:name="ref-lakens_reproducibility_2016"/>
      <w:bookmarkEnd w:id="118"/>
      <w:r>
        <w:lastRenderedPageBreak/>
        <w:t xml:space="preserve">Lakens, D., Hilgard, J., &amp; Staaks, J. (2016). On the reproducibility of meta-analyses: Six practical recommendations. </w:t>
      </w:r>
      <w:r>
        <w:rPr>
          <w:i/>
        </w:rPr>
        <w:t>BMC Psychology</w:t>
      </w:r>
      <w:r>
        <w:t xml:space="preserve">, </w:t>
      </w:r>
      <w:r>
        <w:rPr>
          <w:i/>
        </w:rPr>
        <w:t>4</w:t>
      </w:r>
      <w:r>
        <w:t xml:space="preserve">(1), 24. </w:t>
      </w:r>
      <w:hyperlink r:id="rId26">
        <w:r>
          <w:rPr>
            <w:rStyle w:val="Hyperlink"/>
          </w:rPr>
          <w:t>https://doi.org/10.1186/s40359-016-0126-3</w:t>
        </w:r>
      </w:hyperlink>
    </w:p>
    <w:p w14:paraId="373E14B7" w14:textId="77777777" w:rsidR="000901B3" w:rsidRDefault="00E61EDA">
      <w:pPr>
        <w:pStyle w:val="Bibliography"/>
      </w:pPr>
      <w:bookmarkStart w:id="120" w:name="ref-li_multiple_2020"/>
      <w:bookmarkEnd w:id="119"/>
      <w:r>
        <w:t xml:space="preserve">Li, X., Dusseldorp, E., Su, X., &amp; Meulman, J. J. (2020). Multiple moderator meta-analysis using the R-package Meta-CART. </w:t>
      </w:r>
      <w:r>
        <w:rPr>
          <w:i/>
        </w:rPr>
        <w:t>Behavior Research Methods</w:t>
      </w:r>
      <w:r>
        <w:t xml:space="preserve">, </w:t>
      </w:r>
      <w:r>
        <w:rPr>
          <w:i/>
        </w:rPr>
        <w:t>52</w:t>
      </w:r>
      <w:r>
        <w:t xml:space="preserve">(6), 2657–2673. </w:t>
      </w:r>
      <w:hyperlink r:id="rId27">
        <w:r>
          <w:rPr>
            <w:rStyle w:val="Hyperlink"/>
          </w:rPr>
          <w:t>https://doi.org/10.3758/s134</w:t>
        </w:r>
        <w:r>
          <w:rPr>
            <w:rStyle w:val="Hyperlink"/>
          </w:rPr>
          <w:t>28-020-01360-0</w:t>
        </w:r>
      </w:hyperlink>
    </w:p>
    <w:p w14:paraId="373E14B8" w14:textId="77777777" w:rsidR="000901B3" w:rsidRDefault="00E61EDA">
      <w:pPr>
        <w:pStyle w:val="Bibliography"/>
      </w:pPr>
      <w:bookmarkStart w:id="121" w:name="ref-moher_preferred_2015"/>
      <w:bookmarkEnd w:id="120"/>
      <w:r>
        <w:t xml:space="preserve">Moher, D., Shamseer, L., Clarke, M., Ghersi, D., Liberati, A., Petticrew, M., Shekelle, P., &amp; Stewart, L. A. (2015). Preferred reporting items for systematic review and meta-analysis protocols (PRISMA-P) 2015 statement. </w:t>
      </w:r>
      <w:r>
        <w:rPr>
          <w:i/>
        </w:rPr>
        <w:t>Systematic Reviews</w:t>
      </w:r>
      <w:r>
        <w:t xml:space="preserve">, </w:t>
      </w:r>
      <w:r>
        <w:rPr>
          <w:i/>
        </w:rPr>
        <w:t>4</w:t>
      </w:r>
      <w:r>
        <w:t xml:space="preserve">(1), 1–9. </w:t>
      </w:r>
      <w:hyperlink r:id="rId28">
        <w:r>
          <w:rPr>
            <w:rStyle w:val="Hyperlink"/>
          </w:rPr>
          <w:t>https://doi.org/10.1186/2046-4053-4-1</w:t>
        </w:r>
      </w:hyperlink>
    </w:p>
    <w:p w14:paraId="373E14B9" w14:textId="77777777" w:rsidR="000901B3" w:rsidRDefault="00E61EDA">
      <w:pPr>
        <w:pStyle w:val="Bibliography"/>
      </w:pPr>
      <w:bookmarkStart w:id="122" w:name="ref-muthukrishna_beyond_2020"/>
      <w:bookmarkEnd w:id="121"/>
      <w:r>
        <w:t>Muthukrishna, M., Bell, A. V., Henrich, J., Curtin, C. M., Gedranovich, A., McInerney, J., &amp; Thue, B. (2020). Beyond western, educated, industrial, ric</w:t>
      </w:r>
      <w:r>
        <w:t xml:space="preserve">h, and democratic (WEIRD) psychology: Measuring and mapping scales of cultural and psychological distance. </w:t>
      </w:r>
      <w:r>
        <w:rPr>
          <w:i/>
        </w:rPr>
        <w:t>Psychological Science</w:t>
      </w:r>
      <w:r>
        <w:t xml:space="preserve">, </w:t>
      </w:r>
      <w:r>
        <w:rPr>
          <w:i/>
        </w:rPr>
        <w:t>31</w:t>
      </w:r>
      <w:r>
        <w:t xml:space="preserve">(6), 678–701. </w:t>
      </w:r>
      <w:hyperlink r:id="rId29">
        <w:r>
          <w:rPr>
            <w:rStyle w:val="Hyperlink"/>
          </w:rPr>
          <w:t>https://doi.org/10.1177/0956797620916782</w:t>
        </w:r>
      </w:hyperlink>
    </w:p>
    <w:p w14:paraId="373E14BA" w14:textId="77777777" w:rsidR="000901B3" w:rsidRDefault="00E61EDA">
      <w:pPr>
        <w:pStyle w:val="Bibliography"/>
      </w:pPr>
      <w:bookmarkStart w:id="123" w:name="ref-peterson_use_2005"/>
      <w:bookmarkEnd w:id="122"/>
      <w:r>
        <w:t>Peterson,</w:t>
      </w:r>
      <w:r>
        <w:t xml:space="preserve"> R. A., &amp; Brown, S. P. (2005). On the use of beta coefficients in meta-analysis. </w:t>
      </w:r>
      <w:r>
        <w:rPr>
          <w:i/>
        </w:rPr>
        <w:t>Journal of Applied Psychology</w:t>
      </w:r>
      <w:r>
        <w:t xml:space="preserve">, </w:t>
      </w:r>
      <w:r>
        <w:rPr>
          <w:i/>
        </w:rPr>
        <w:t>90</w:t>
      </w:r>
      <w:r>
        <w:t xml:space="preserve">(1), 175–181. </w:t>
      </w:r>
      <w:hyperlink r:id="rId30">
        <w:r>
          <w:rPr>
            <w:rStyle w:val="Hyperlink"/>
          </w:rPr>
          <w:t>https://doi.org/10.1037/0021-9010.90.1.175</w:t>
        </w:r>
      </w:hyperlink>
    </w:p>
    <w:p w14:paraId="373E14BB" w14:textId="77777777" w:rsidR="000901B3" w:rsidRDefault="00E61EDA">
      <w:pPr>
        <w:pStyle w:val="Bibliography"/>
      </w:pPr>
      <w:bookmarkStart w:id="124" w:name="ref-pettigrew_meta-analytic_2006"/>
      <w:bookmarkEnd w:id="123"/>
      <w:r>
        <w:t>Pettigrew, T. F., &amp; Tro</w:t>
      </w:r>
      <w:r>
        <w:t xml:space="preserve">pp, L. R. (2006). A meta-analytic test of intergroup contact theory. </w:t>
      </w:r>
      <w:r>
        <w:rPr>
          <w:i/>
        </w:rPr>
        <w:t>Journal of Personality and Social Psychology</w:t>
      </w:r>
      <w:r>
        <w:t xml:space="preserve">, </w:t>
      </w:r>
      <w:r>
        <w:rPr>
          <w:i/>
        </w:rPr>
        <w:t>90</w:t>
      </w:r>
      <w:r>
        <w:t xml:space="preserve">(5), 751–783. </w:t>
      </w:r>
      <w:hyperlink r:id="rId31">
        <w:r>
          <w:rPr>
            <w:rStyle w:val="Hyperlink"/>
          </w:rPr>
          <w:t>https://doi.org/10.1037/0022-3514.90.5.751</w:t>
        </w:r>
      </w:hyperlink>
    </w:p>
    <w:p w14:paraId="373E14BC" w14:textId="77777777" w:rsidR="000901B3" w:rsidRDefault="00E61EDA">
      <w:pPr>
        <w:pStyle w:val="Bibliography"/>
      </w:pPr>
      <w:bookmarkStart w:id="125" w:name="ref-pettigrew_recent_2011"/>
      <w:bookmarkEnd w:id="124"/>
      <w:r>
        <w:t>Pettigrew, T. F., Tr</w:t>
      </w:r>
      <w:r>
        <w:t xml:space="preserve">opp, L. R., Wagner, U., &amp; Christ, O. (2011). Recent advances in intergroup contact theory. </w:t>
      </w:r>
      <w:r>
        <w:rPr>
          <w:i/>
        </w:rPr>
        <w:t>International Journal of Intercultural Relations</w:t>
      </w:r>
      <w:r>
        <w:t xml:space="preserve">, </w:t>
      </w:r>
      <w:r>
        <w:rPr>
          <w:i/>
        </w:rPr>
        <w:t>35</w:t>
      </w:r>
      <w:r>
        <w:t xml:space="preserve">(3), 271–280. </w:t>
      </w:r>
      <w:hyperlink r:id="rId32">
        <w:r>
          <w:rPr>
            <w:rStyle w:val="Hyperlink"/>
          </w:rPr>
          <w:t>https://doi.org/10.1016/j.ijintrel.2011.03.001</w:t>
        </w:r>
      </w:hyperlink>
    </w:p>
    <w:p w14:paraId="373E14BD" w14:textId="77777777" w:rsidR="000901B3" w:rsidRDefault="00E61EDA">
      <w:pPr>
        <w:pStyle w:val="Bibliography"/>
      </w:pPr>
      <w:bookmarkStart w:id="126" w:name="ref-pfister_contact_2020"/>
      <w:bookmarkEnd w:id="125"/>
      <w:r>
        <w:t xml:space="preserve">Pfister, M., Wölfer, R., &amp; Hewstone, M. (2020). Contact capacity and its effect on intergroup relations. </w:t>
      </w:r>
      <w:r>
        <w:rPr>
          <w:i/>
        </w:rPr>
        <w:t>Social Psychological and Personality Sci</w:t>
      </w:r>
      <w:r>
        <w:rPr>
          <w:i/>
        </w:rPr>
        <w:t>ence</w:t>
      </w:r>
      <w:r>
        <w:t xml:space="preserve">, </w:t>
      </w:r>
      <w:r>
        <w:rPr>
          <w:i/>
        </w:rPr>
        <w:t>11</w:t>
      </w:r>
      <w:r>
        <w:t xml:space="preserve">(1), 7–15. </w:t>
      </w:r>
      <w:hyperlink r:id="rId33">
        <w:r>
          <w:rPr>
            <w:rStyle w:val="Hyperlink"/>
          </w:rPr>
          <w:t>https://doi.org/10.1177/1948550619837004</w:t>
        </w:r>
      </w:hyperlink>
    </w:p>
    <w:p w14:paraId="373E14BE" w14:textId="77777777" w:rsidR="000901B3" w:rsidRDefault="00E61EDA">
      <w:pPr>
        <w:pStyle w:val="Bibliography"/>
      </w:pPr>
      <w:bookmarkStart w:id="127" w:name="ref-poore_contact_2002"/>
      <w:bookmarkEnd w:id="126"/>
      <w:r>
        <w:t>Poore, A. G., Gagne, F., Barlow, K. M., Lydon, J. E., Taylor, D. M., &amp; Wright, S. C. (2002). Contact and the personal/group discriminati</w:t>
      </w:r>
      <w:r>
        <w:t xml:space="preserve">on discrepancy in an Inuit community. </w:t>
      </w:r>
      <w:r>
        <w:rPr>
          <w:i/>
        </w:rPr>
        <w:t>The Journal of Psychology</w:t>
      </w:r>
      <w:r>
        <w:t xml:space="preserve">, </w:t>
      </w:r>
      <w:r>
        <w:rPr>
          <w:i/>
        </w:rPr>
        <w:t>136</w:t>
      </w:r>
      <w:r>
        <w:t xml:space="preserve">(4), 371–382. </w:t>
      </w:r>
      <w:hyperlink r:id="rId34">
        <w:r>
          <w:rPr>
            <w:rStyle w:val="Hyperlink"/>
          </w:rPr>
          <w:t>https://doi.org/10.1080/00223980209604164</w:t>
        </w:r>
      </w:hyperlink>
    </w:p>
    <w:p w14:paraId="373E14BF" w14:textId="77777777" w:rsidR="000901B3" w:rsidRDefault="00E61EDA">
      <w:pPr>
        <w:pStyle w:val="Bibliography"/>
      </w:pPr>
      <w:bookmarkStart w:id="128" w:name="ref-reicher_rethinking_2007"/>
      <w:bookmarkEnd w:id="127"/>
      <w:r>
        <w:t xml:space="preserve">Reicher, S. (2007). Rethinking the paradigm of prejudice. </w:t>
      </w:r>
      <w:r>
        <w:rPr>
          <w:i/>
        </w:rPr>
        <w:t>South African</w:t>
      </w:r>
      <w:r>
        <w:rPr>
          <w:i/>
        </w:rPr>
        <w:t xml:space="preserve"> Journal of Psychology</w:t>
      </w:r>
      <w:r>
        <w:t xml:space="preserve">, </w:t>
      </w:r>
      <w:r>
        <w:rPr>
          <w:i/>
        </w:rPr>
        <w:t>37</w:t>
      </w:r>
      <w:r>
        <w:t xml:space="preserve">(4), 820–834. </w:t>
      </w:r>
      <w:hyperlink r:id="rId35">
        <w:r>
          <w:rPr>
            <w:rStyle w:val="Hyperlink"/>
          </w:rPr>
          <w:t>https://doi.org/10.1177/008124630703700410</w:t>
        </w:r>
      </w:hyperlink>
    </w:p>
    <w:p w14:paraId="373E14C0" w14:textId="77777777" w:rsidR="000901B3" w:rsidRDefault="00E61EDA">
      <w:pPr>
        <w:pStyle w:val="Bibliography"/>
      </w:pPr>
      <w:bookmarkStart w:id="129" w:name="ref-reimer_intergroup_2017"/>
      <w:bookmarkEnd w:id="128"/>
      <w:r>
        <w:t>Reimer, N. K., Becker, J. C., Benz, A., Christ, O., Dhont, K., Klocke, U., Neji, S., Rychlowska, M., Schmid, K.</w:t>
      </w:r>
      <w:r>
        <w:t xml:space="preserve">, &amp; Hewstone, M. (2017). Intergroup contact and social change: Implications of negative and positive contact for collective action </w:t>
      </w:r>
      <w:r>
        <w:lastRenderedPageBreak/>
        <w:t xml:space="preserve">in advantaged and disadvantaged groups. </w:t>
      </w:r>
      <w:r>
        <w:rPr>
          <w:i/>
        </w:rPr>
        <w:t>Personality and Social Psychology Bulletin</w:t>
      </w:r>
      <w:r>
        <w:t xml:space="preserve">, </w:t>
      </w:r>
      <w:r>
        <w:rPr>
          <w:i/>
        </w:rPr>
        <w:t>43</w:t>
      </w:r>
      <w:r>
        <w:t xml:space="preserve">(1), 121–136. </w:t>
      </w:r>
      <w:hyperlink r:id="rId36">
        <w:r>
          <w:rPr>
            <w:rStyle w:val="Hyperlink"/>
          </w:rPr>
          <w:t>https://doi.org/10.1177/0146167216676478</w:t>
        </w:r>
      </w:hyperlink>
    </w:p>
    <w:p w14:paraId="373E14C1" w14:textId="77777777" w:rsidR="000901B3" w:rsidRDefault="00E61EDA">
      <w:pPr>
        <w:pStyle w:val="Bibliography"/>
      </w:pPr>
      <w:bookmarkStart w:id="130" w:name="ref-reimer_building_2021"/>
      <w:bookmarkEnd w:id="129"/>
      <w:r>
        <w:t>Reimer, N. K., Love, A., Wölfer, R., &amp; Hewstone, M. (2021). Building social cohesion through intergroup contact: Evaluation of a large-scale intervention to improve intergroup rela</w:t>
      </w:r>
      <w:r>
        <w:t xml:space="preserve">tions among adolescents. </w:t>
      </w:r>
      <w:r>
        <w:rPr>
          <w:i/>
        </w:rPr>
        <w:t>Journal of Youth and Adolescence</w:t>
      </w:r>
      <w:r>
        <w:t xml:space="preserve">. </w:t>
      </w:r>
      <w:hyperlink r:id="rId37">
        <w:r>
          <w:rPr>
            <w:rStyle w:val="Hyperlink"/>
          </w:rPr>
          <w:t>https://doi.org/10.1007/s10964-021-01400-8</w:t>
        </w:r>
      </w:hyperlink>
    </w:p>
    <w:p w14:paraId="373E14C2" w14:textId="77777777" w:rsidR="000901B3" w:rsidRDefault="00E61EDA">
      <w:pPr>
        <w:pStyle w:val="Bibliography"/>
      </w:pPr>
      <w:bookmarkStart w:id="131" w:name="ref-richard_one_2003"/>
      <w:bookmarkEnd w:id="130"/>
      <w:r>
        <w:t>Richard, F. D., Bond, C. F., &amp; Stokes-Zoota, J. J. (2003). One hundred years of social psych</w:t>
      </w:r>
      <w:r>
        <w:t xml:space="preserve">ology quantitatively described. </w:t>
      </w:r>
      <w:r>
        <w:rPr>
          <w:i/>
        </w:rPr>
        <w:t>Review of General Psychology</w:t>
      </w:r>
      <w:r>
        <w:t xml:space="preserve">, </w:t>
      </w:r>
      <w:r>
        <w:rPr>
          <w:i/>
        </w:rPr>
        <w:t>7</w:t>
      </w:r>
      <w:r>
        <w:t xml:space="preserve">(4), 331–363. </w:t>
      </w:r>
      <w:hyperlink r:id="rId38">
        <w:r>
          <w:rPr>
            <w:rStyle w:val="Hyperlink"/>
          </w:rPr>
          <w:t>https://doi.org/10.1037/1089-2680.7.4.331</w:t>
        </w:r>
      </w:hyperlink>
    </w:p>
    <w:p w14:paraId="373E14C3" w14:textId="77777777" w:rsidR="000901B3" w:rsidRDefault="00E61EDA">
      <w:pPr>
        <w:pStyle w:val="Bibliography"/>
      </w:pPr>
      <w:bookmarkStart w:id="132" w:name="ref-saguy_irony_2009"/>
      <w:bookmarkEnd w:id="131"/>
      <w:r>
        <w:t>Saguy, T., Tausch, N., Dovidio, J. F., &amp; Pratto, F. (2009). The irony of har</w:t>
      </w:r>
      <w:r>
        <w:t xml:space="preserve">mony: Intergroup contact can produce false expectations for equality. </w:t>
      </w:r>
      <w:r>
        <w:rPr>
          <w:i/>
        </w:rPr>
        <w:t>Psychological Science</w:t>
      </w:r>
      <w:r>
        <w:t xml:space="preserve">, </w:t>
      </w:r>
      <w:r>
        <w:rPr>
          <w:i/>
        </w:rPr>
        <w:t>20</w:t>
      </w:r>
      <w:r>
        <w:t xml:space="preserve">(1), 114–121. </w:t>
      </w:r>
      <w:hyperlink r:id="rId39">
        <w:r>
          <w:rPr>
            <w:rStyle w:val="Hyperlink"/>
          </w:rPr>
          <w:t>https://doi.org/10.1111/j.1467-9280.2008.02261.x</w:t>
        </w:r>
      </w:hyperlink>
    </w:p>
    <w:p w14:paraId="373E14C4" w14:textId="77777777" w:rsidR="000901B3" w:rsidRDefault="00E61EDA">
      <w:pPr>
        <w:pStyle w:val="Bibliography"/>
      </w:pPr>
      <w:bookmarkStart w:id="133" w:name="ref-sengupta_ingroup_2015"/>
      <w:bookmarkEnd w:id="132"/>
      <w:r>
        <w:t xml:space="preserve">Sengupta, N. K., Milojev, P., </w:t>
      </w:r>
      <w:r>
        <w:t xml:space="preserve">Barlow, F. K., &amp; Sibley, C. G. (2015). Ingroup friendship and political mobilization among the disadvantaged. </w:t>
      </w:r>
      <w:r>
        <w:rPr>
          <w:i/>
        </w:rPr>
        <w:t>Cultural Diversity and Ethnic Minority Psychology</w:t>
      </w:r>
      <w:r>
        <w:t xml:space="preserve">, </w:t>
      </w:r>
      <w:r>
        <w:rPr>
          <w:i/>
        </w:rPr>
        <w:t>21</w:t>
      </w:r>
      <w:r>
        <w:t xml:space="preserve">(3), 358–368. </w:t>
      </w:r>
      <w:hyperlink r:id="rId40">
        <w:r>
          <w:rPr>
            <w:rStyle w:val="Hyperlink"/>
          </w:rPr>
          <w:t>https://doi.org/10.1037/a00</w:t>
        </w:r>
        <w:r>
          <w:rPr>
            <w:rStyle w:val="Hyperlink"/>
          </w:rPr>
          <w:t>38007</w:t>
        </w:r>
      </w:hyperlink>
    </w:p>
    <w:p w14:paraId="373E14C5" w14:textId="77777777" w:rsidR="000901B3" w:rsidRDefault="00E61EDA">
      <w:pPr>
        <w:pStyle w:val="Bibliography"/>
      </w:pPr>
      <w:bookmarkStart w:id="134" w:name="ref-sengupta_perpetuating_2013"/>
      <w:bookmarkEnd w:id="133"/>
      <w:r>
        <w:t xml:space="preserve">Sengupta, N. K., &amp; Sibley, C. G. (2013). Perpetuating one’s own disadvantage: Intergroup contact enables the ideological legitimation of inequality. </w:t>
      </w:r>
      <w:r>
        <w:rPr>
          <w:i/>
        </w:rPr>
        <w:t>Personality and Social Psychology Bulletin</w:t>
      </w:r>
      <w:r>
        <w:t xml:space="preserve">, </w:t>
      </w:r>
      <w:r>
        <w:rPr>
          <w:i/>
        </w:rPr>
        <w:t>39</w:t>
      </w:r>
      <w:r>
        <w:t xml:space="preserve">(11), 1391–1403. </w:t>
      </w:r>
      <w:hyperlink r:id="rId41">
        <w:r>
          <w:rPr>
            <w:rStyle w:val="Hyperlink"/>
          </w:rPr>
          <w:t>https://doi.org/10.1177/0146167213497593</w:t>
        </w:r>
      </w:hyperlink>
    </w:p>
    <w:p w14:paraId="373E14C6" w14:textId="77777777" w:rsidR="000901B3" w:rsidRDefault="00E61EDA">
      <w:pPr>
        <w:pStyle w:val="Bibliography"/>
      </w:pPr>
      <w:bookmarkStart w:id="135" w:name="ref-shani_effect_2017"/>
      <w:bookmarkEnd w:id="134"/>
      <w:r>
        <w:t xml:space="preserve">Shani, M., &amp; Boehnke, K. (2017). The effect of Jewish–Palestinian mixed-model encounters on readiness for contact and policy support. </w:t>
      </w:r>
      <w:r>
        <w:rPr>
          <w:i/>
        </w:rPr>
        <w:t>Peace and Conflict: Journal of Peace Psychology</w:t>
      </w:r>
      <w:r>
        <w:t xml:space="preserve">, </w:t>
      </w:r>
      <w:r>
        <w:rPr>
          <w:i/>
        </w:rPr>
        <w:t>23</w:t>
      </w:r>
      <w:r>
        <w:t xml:space="preserve">(3), 219–227. </w:t>
      </w:r>
      <w:hyperlink r:id="rId42">
        <w:r>
          <w:rPr>
            <w:rStyle w:val="Hyperlink"/>
          </w:rPr>
          <w:t>https://doi.org/10.1037/pac0000220</w:t>
        </w:r>
      </w:hyperlink>
    </w:p>
    <w:p w14:paraId="373E14C7" w14:textId="77777777" w:rsidR="000901B3" w:rsidRDefault="00E61EDA">
      <w:pPr>
        <w:pStyle w:val="Bibliography"/>
      </w:pPr>
      <w:bookmarkStart w:id="136" w:name="ref-stan_development_team_rstan:_2020"/>
      <w:bookmarkEnd w:id="135"/>
      <w:r>
        <w:t xml:space="preserve">Stan Development Team. (2020). </w:t>
      </w:r>
      <w:r>
        <w:rPr>
          <w:i/>
        </w:rPr>
        <w:t>RStan: The R interface to Stan</w:t>
      </w:r>
      <w:r>
        <w:t xml:space="preserve">. </w:t>
      </w:r>
      <w:hyperlink r:id="rId43">
        <w:r>
          <w:rPr>
            <w:rStyle w:val="Hyperlink"/>
          </w:rPr>
          <w:t>http://mc-stan.org/</w:t>
        </w:r>
      </w:hyperlink>
    </w:p>
    <w:p w14:paraId="373E14C8" w14:textId="77777777" w:rsidR="000901B3" w:rsidRDefault="00E61EDA">
      <w:pPr>
        <w:pStyle w:val="Bibliography"/>
      </w:pPr>
      <w:bookmarkStart w:id="137" w:name="ref-stanley_meta-regression_2014"/>
      <w:bookmarkEnd w:id="136"/>
      <w:r>
        <w:t xml:space="preserve">Stanley, T. D., &amp; Doucouliagos, H. (2014). Meta-regression approximations to reduce publication selection bias. </w:t>
      </w:r>
      <w:r>
        <w:rPr>
          <w:i/>
        </w:rPr>
        <w:t>Research Synthesis Methods</w:t>
      </w:r>
      <w:r>
        <w:t xml:space="preserve">, </w:t>
      </w:r>
      <w:r>
        <w:rPr>
          <w:i/>
        </w:rPr>
        <w:t>5</w:t>
      </w:r>
      <w:r>
        <w:t xml:space="preserve">(1), 60–78. </w:t>
      </w:r>
      <w:hyperlink r:id="rId44">
        <w:r>
          <w:rPr>
            <w:rStyle w:val="Hyperlink"/>
          </w:rPr>
          <w:t>https://doi.org/10.1002/jrsm.1</w:t>
        </w:r>
        <w:r>
          <w:rPr>
            <w:rStyle w:val="Hyperlink"/>
          </w:rPr>
          <w:t>095</w:t>
        </w:r>
      </w:hyperlink>
    </w:p>
    <w:p w14:paraId="373E14C9" w14:textId="77777777" w:rsidR="000901B3" w:rsidRDefault="00E61EDA">
      <w:pPr>
        <w:pStyle w:val="Bibliography"/>
      </w:pPr>
      <w:bookmarkStart w:id="138" w:name="ref-tausch_how_2015"/>
      <w:bookmarkEnd w:id="137"/>
      <w:r>
        <w:t xml:space="preserve">Tausch, N., Saguy, T., &amp; Bryson, J. (2015). How does intergroup contact affect social change? Its impact on collective action and individual mobility intentions among members of a disadvantaged group. </w:t>
      </w:r>
      <w:r>
        <w:rPr>
          <w:i/>
        </w:rPr>
        <w:t>Journal of Social Issues</w:t>
      </w:r>
      <w:r>
        <w:t xml:space="preserve">, </w:t>
      </w:r>
      <w:r>
        <w:rPr>
          <w:i/>
        </w:rPr>
        <w:t>71</w:t>
      </w:r>
      <w:r>
        <w:t xml:space="preserve">(3), 536–553. </w:t>
      </w:r>
      <w:hyperlink r:id="rId45">
        <w:r>
          <w:rPr>
            <w:rStyle w:val="Hyperlink"/>
          </w:rPr>
          <w:t>https://doi.org/10.1111/josi.12127</w:t>
        </w:r>
      </w:hyperlink>
    </w:p>
    <w:p w14:paraId="373E14CA" w14:textId="77777777" w:rsidR="000901B3" w:rsidRDefault="00E61EDA">
      <w:pPr>
        <w:pStyle w:val="Bibliography"/>
      </w:pPr>
      <w:bookmarkStart w:id="139" w:name="ref-tropp_making_2018"/>
      <w:bookmarkEnd w:id="138"/>
      <w:r>
        <w:t xml:space="preserve">Tropp, L. R., &amp; Barlow, F. K. (2018). Making advantaged racial groups care about inequality: Intergroup contact as a route to psychological investment. </w:t>
      </w:r>
      <w:r>
        <w:rPr>
          <w:i/>
        </w:rPr>
        <w:t>Current Directions in Ps</w:t>
      </w:r>
      <w:r>
        <w:rPr>
          <w:i/>
        </w:rPr>
        <w:t>ychological Science</w:t>
      </w:r>
      <w:r>
        <w:t xml:space="preserve">, </w:t>
      </w:r>
      <w:r>
        <w:rPr>
          <w:i/>
        </w:rPr>
        <w:t>27</w:t>
      </w:r>
      <w:r>
        <w:t xml:space="preserve">(3), 194–199. </w:t>
      </w:r>
      <w:hyperlink r:id="rId46">
        <w:r>
          <w:rPr>
            <w:rStyle w:val="Hyperlink"/>
          </w:rPr>
          <w:t>https://doi.org/10.1177/0963721417743282</w:t>
        </w:r>
      </w:hyperlink>
    </w:p>
    <w:p w14:paraId="373E14CB" w14:textId="77777777" w:rsidR="000901B3" w:rsidRDefault="00E61EDA">
      <w:pPr>
        <w:pStyle w:val="Bibliography"/>
      </w:pPr>
      <w:bookmarkStart w:id="140" w:name="ref-tropp_crossethnic_2012"/>
      <w:bookmarkEnd w:id="139"/>
      <w:r>
        <w:t>Tropp, L. R., Hawi, D. R., Van Laar, C., &amp; Levin, S. (2012). Cross‐ethnic friendships, perceived discrimination, and t</w:t>
      </w:r>
      <w:r>
        <w:t xml:space="preserve">heir effects on ethnic activism over time: A </w:t>
      </w:r>
      <w:r>
        <w:lastRenderedPageBreak/>
        <w:t xml:space="preserve">longitudinal investigation of three ethnic minority groups. </w:t>
      </w:r>
      <w:r>
        <w:rPr>
          <w:i/>
        </w:rPr>
        <w:t>British Journal of Social Psychology</w:t>
      </w:r>
      <w:r>
        <w:t xml:space="preserve">, </w:t>
      </w:r>
      <w:r>
        <w:rPr>
          <w:i/>
        </w:rPr>
        <w:t>51</w:t>
      </w:r>
      <w:r>
        <w:t xml:space="preserve">(2), 257–272. </w:t>
      </w:r>
      <w:hyperlink r:id="rId47">
        <w:r>
          <w:rPr>
            <w:rStyle w:val="Hyperlink"/>
          </w:rPr>
          <w:t>https://doi.org/10.1111/j.204</w:t>
        </w:r>
        <w:r>
          <w:rPr>
            <w:rStyle w:val="Hyperlink"/>
          </w:rPr>
          <w:t>4-8309.2011.02050.x</w:t>
        </w:r>
      </w:hyperlink>
    </w:p>
    <w:p w14:paraId="373E14CC" w14:textId="77777777" w:rsidR="000901B3" w:rsidRDefault="00E61EDA">
      <w:pPr>
        <w:pStyle w:val="Bibliography"/>
      </w:pPr>
      <w:bookmarkStart w:id="141" w:name="ref-tropp_relationships_2005"/>
      <w:bookmarkEnd w:id="140"/>
      <w:r>
        <w:t xml:space="preserve">Tropp, L. R., &amp; Pettigrew, T. F. (2005). Relationships between intergroup contact and prejudice among minority and majority status groups. </w:t>
      </w:r>
      <w:r>
        <w:rPr>
          <w:i/>
        </w:rPr>
        <w:t>Psychological Science</w:t>
      </w:r>
      <w:r>
        <w:t xml:space="preserve">, </w:t>
      </w:r>
      <w:r>
        <w:rPr>
          <w:i/>
        </w:rPr>
        <w:t>16</w:t>
      </w:r>
      <w:r>
        <w:t xml:space="preserve">(12), 951–957. </w:t>
      </w:r>
      <w:hyperlink r:id="rId48">
        <w:r>
          <w:rPr>
            <w:rStyle w:val="Hyperlink"/>
          </w:rPr>
          <w:t>https://doi.org/10.1111/j.1467-9280.2005.01643.x</w:t>
        </w:r>
      </w:hyperlink>
    </w:p>
    <w:p w14:paraId="373E14CD" w14:textId="77777777" w:rsidR="000901B3" w:rsidRDefault="00E61EDA">
      <w:pPr>
        <w:pStyle w:val="Bibliography"/>
      </w:pPr>
      <w:bookmarkStart w:id="142" w:name="ref-van_aert_correcting_2018"/>
      <w:bookmarkEnd w:id="141"/>
      <w:r>
        <w:t xml:space="preserve">van Aert, R. C. M., &amp; Assen, M. A. L. M. van. (2018). </w:t>
      </w:r>
      <w:r>
        <w:rPr>
          <w:i/>
        </w:rPr>
        <w:t>Correcting for publication bias in a meta-analysis with the p-uniform* method</w:t>
      </w:r>
      <w:r>
        <w:t xml:space="preserve">. MetaArXiv. </w:t>
      </w:r>
      <w:hyperlink r:id="rId49">
        <w:r>
          <w:rPr>
            <w:rStyle w:val="Hyperlink"/>
          </w:rPr>
          <w:t>https://doi.org/10.31222/osf.io/zqjr9</w:t>
        </w:r>
      </w:hyperlink>
    </w:p>
    <w:p w14:paraId="373E14CE" w14:textId="77777777" w:rsidR="000901B3" w:rsidRDefault="00E61EDA">
      <w:pPr>
        <w:pStyle w:val="Bibliography"/>
      </w:pPr>
      <w:bookmarkStart w:id="143" w:name="ref-van_zomeren_toward_2008"/>
      <w:bookmarkEnd w:id="142"/>
      <w:r>
        <w:t xml:space="preserve">van Zomeren, M., Postmes, T., &amp; Spears, R. (2008). Toward an integrative social identity model of collective action: A quantitative research synthesis of three socio-psychological perspectives. </w:t>
      </w:r>
      <w:r>
        <w:rPr>
          <w:i/>
        </w:rPr>
        <w:t>Psychological Bulle</w:t>
      </w:r>
      <w:r>
        <w:rPr>
          <w:i/>
        </w:rPr>
        <w:t>tin</w:t>
      </w:r>
      <w:r>
        <w:t xml:space="preserve">, </w:t>
      </w:r>
      <w:r>
        <w:rPr>
          <w:i/>
        </w:rPr>
        <w:t>134</w:t>
      </w:r>
      <w:r>
        <w:t xml:space="preserve">(4), 504–535. </w:t>
      </w:r>
      <w:hyperlink r:id="rId50">
        <w:r>
          <w:rPr>
            <w:rStyle w:val="Hyperlink"/>
          </w:rPr>
          <w:t>https://doi.org/10.1037/0033-2909.134.4.504</w:t>
        </w:r>
      </w:hyperlink>
    </w:p>
    <w:p w14:paraId="373E14CF" w14:textId="77777777" w:rsidR="000901B3" w:rsidRDefault="00E61EDA">
      <w:pPr>
        <w:pStyle w:val="Bibliography"/>
      </w:pPr>
      <w:bookmarkStart w:id="144" w:name="ref-vevea_general_1995"/>
      <w:bookmarkEnd w:id="143"/>
      <w:r>
        <w:t xml:space="preserve">Vevea, J. L., &amp; Hedges, L. V. (1995). A general linear model for estimating effect size in the presence of publication bias. </w:t>
      </w:r>
      <w:r>
        <w:rPr>
          <w:i/>
        </w:rPr>
        <w:t>Ps</w:t>
      </w:r>
      <w:r>
        <w:rPr>
          <w:i/>
        </w:rPr>
        <w:t>ychometrika</w:t>
      </w:r>
      <w:r>
        <w:t xml:space="preserve">, </w:t>
      </w:r>
      <w:r>
        <w:rPr>
          <w:i/>
        </w:rPr>
        <w:t>60</w:t>
      </w:r>
      <w:r>
        <w:t xml:space="preserve">(3), 419–435. </w:t>
      </w:r>
      <w:hyperlink r:id="rId51">
        <w:r>
          <w:rPr>
            <w:rStyle w:val="Hyperlink"/>
          </w:rPr>
          <w:t>https://doi.org/10.1007/BF02294384</w:t>
        </w:r>
      </w:hyperlink>
    </w:p>
    <w:p w14:paraId="373E14D0" w14:textId="77777777" w:rsidR="000901B3" w:rsidRDefault="00E61EDA">
      <w:pPr>
        <w:pStyle w:val="Bibliography"/>
      </w:pPr>
      <w:bookmarkStart w:id="145" w:name="ref-viechtbauer_conducting_2010"/>
      <w:bookmarkEnd w:id="144"/>
      <w:r>
        <w:t xml:space="preserve">Viechtbauer, W. (2010). Conducting meta-analyses in R with the metafor package. </w:t>
      </w:r>
      <w:r>
        <w:rPr>
          <w:i/>
        </w:rPr>
        <w:t>Journal of Statistical Software</w:t>
      </w:r>
      <w:r>
        <w:t xml:space="preserve">, </w:t>
      </w:r>
      <w:r>
        <w:rPr>
          <w:i/>
        </w:rPr>
        <w:t>36</w:t>
      </w:r>
      <w:r>
        <w:t xml:space="preserve">(1), 1–48. </w:t>
      </w:r>
      <w:hyperlink r:id="rId52">
        <w:r>
          <w:rPr>
            <w:rStyle w:val="Hyperlink"/>
          </w:rPr>
          <w:t>https://doi.org/10.18637/jss.v036.i03</w:t>
        </w:r>
      </w:hyperlink>
    </w:p>
    <w:p w14:paraId="373E14D1" w14:textId="77777777" w:rsidR="000901B3" w:rsidRDefault="00E61EDA">
      <w:pPr>
        <w:pStyle w:val="Bibliography"/>
      </w:pPr>
      <w:bookmarkStart w:id="146" w:name="ref-westgate_revtools:_2019"/>
      <w:bookmarkEnd w:id="145"/>
      <w:r>
        <w:t xml:space="preserve">Westgate, M. J. (2019). Revtools: An R package to support article screening for evidence synthesis. </w:t>
      </w:r>
      <w:r>
        <w:rPr>
          <w:i/>
        </w:rPr>
        <w:t>Research Synthe</w:t>
      </w:r>
      <w:r>
        <w:rPr>
          <w:i/>
        </w:rPr>
        <w:t>sis Methods</w:t>
      </w:r>
      <w:r>
        <w:t xml:space="preserve">, </w:t>
      </w:r>
      <w:r>
        <w:rPr>
          <w:i/>
        </w:rPr>
        <w:t>10</w:t>
      </w:r>
      <w:r>
        <w:t xml:space="preserve">(4), 606–614. </w:t>
      </w:r>
      <w:hyperlink r:id="rId53">
        <w:r>
          <w:rPr>
            <w:rStyle w:val="Hyperlink"/>
          </w:rPr>
          <w:t>https://doi.org/10.1002/jrsm.1374</w:t>
        </w:r>
      </w:hyperlink>
    </w:p>
    <w:p w14:paraId="373E14D2" w14:textId="77777777" w:rsidR="000901B3" w:rsidRDefault="00E61EDA">
      <w:pPr>
        <w:pStyle w:val="Bibliography"/>
      </w:pPr>
      <w:bookmarkStart w:id="147" w:name="ref-brown_strategic_2003"/>
      <w:bookmarkEnd w:id="146"/>
      <w:r>
        <w:t xml:space="preserve">Wright, S. C. (2003). Strategic collective action: Social psychology and social change. In R. Brown &amp; S. L. Gaertner (Eds.), </w:t>
      </w:r>
      <w:r>
        <w:rPr>
          <w:i/>
        </w:rPr>
        <w:t>Blackwell handb</w:t>
      </w:r>
      <w:r>
        <w:rPr>
          <w:i/>
        </w:rPr>
        <w:t>ook of social psychology: Intergroup processes</w:t>
      </w:r>
      <w:r>
        <w:t xml:space="preserve"> (pp. 409–430). Blackwell. </w:t>
      </w:r>
      <w:hyperlink r:id="rId54">
        <w:r>
          <w:rPr>
            <w:rStyle w:val="Hyperlink"/>
          </w:rPr>
          <w:t>https://doi.org/10.1002/9780470693421.ch20</w:t>
        </w:r>
      </w:hyperlink>
    </w:p>
    <w:p w14:paraId="373E14D3" w14:textId="77777777" w:rsidR="000901B3" w:rsidRDefault="00E61EDA">
      <w:pPr>
        <w:pStyle w:val="Bibliography"/>
      </w:pPr>
      <w:bookmarkStart w:id="148" w:name="ref-wright_struggle_2009"/>
      <w:bookmarkEnd w:id="147"/>
      <w:r>
        <w:t>Wright, S. C., &amp; Lubensky, M. E. (2009). The struggle for social equality: Col</w:t>
      </w:r>
      <w:r>
        <w:t xml:space="preserve">lective action versus prejudice reduction. In S. Demoulin, J.-P. Leyens, &amp; J. F. Dovidio (Eds.), </w:t>
      </w:r>
      <w:r>
        <w:rPr>
          <w:i/>
        </w:rPr>
        <w:t>Intergroup misunderstandings: Impact of divergent social realities</w:t>
      </w:r>
      <w:r>
        <w:t xml:space="preserve"> (pp. 291–310). Psychology Press.</w:t>
      </w:r>
    </w:p>
    <w:p w14:paraId="373E14D4" w14:textId="77777777" w:rsidR="000901B3" w:rsidRDefault="00E61EDA">
      <w:pPr>
        <w:pStyle w:val="Bibliography"/>
      </w:pPr>
      <w:bookmarkStart w:id="149" w:name="ref-wright_responding_1990"/>
      <w:bookmarkEnd w:id="148"/>
      <w:r>
        <w:t xml:space="preserve">Wright, S. C., Taylor, D. M., &amp; Moghaddam, F. M. (1990). Responding to membership in a disadvantaged group: From acceptance to collective protest. </w:t>
      </w:r>
      <w:r>
        <w:rPr>
          <w:i/>
        </w:rPr>
        <w:t>Journal of Personality and Social Psychology</w:t>
      </w:r>
      <w:r>
        <w:t xml:space="preserve">, </w:t>
      </w:r>
      <w:r>
        <w:rPr>
          <w:i/>
        </w:rPr>
        <w:t>58</w:t>
      </w:r>
      <w:r>
        <w:t xml:space="preserve">(6), 994–1003. </w:t>
      </w:r>
      <w:hyperlink r:id="rId55">
        <w:r>
          <w:rPr>
            <w:rStyle w:val="Hyperlink"/>
          </w:rPr>
          <w:t>https://doi.org/10.1037/0022-3514.58.6.994</w:t>
        </w:r>
      </w:hyperlink>
      <w:bookmarkEnd w:id="99"/>
      <w:bookmarkEnd w:id="149"/>
    </w:p>
    <w:sectPr w:rsidR="000901B3">
      <w:headerReference w:type="default" r:id="rId56"/>
      <w:foot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N Sen" w:date="2021-04-14T18:25:00Z" w:initials="NS">
    <w:p w14:paraId="26ACCD25" w14:textId="77777777" w:rsidR="006F2D3F" w:rsidRDefault="006F2D3F">
      <w:pPr>
        <w:pStyle w:val="CommentText"/>
      </w:pPr>
      <w:r>
        <w:rPr>
          <w:rStyle w:val="CommentReference"/>
        </w:rPr>
        <w:annotationRef/>
      </w:r>
      <w:r>
        <w:t xml:space="preserve">I can see what you’re doing her and I actually like the directness of the first sentence. But the next sentence feels </w:t>
      </w:r>
      <w:proofErr w:type="spellStart"/>
      <w:r>
        <w:t>kinda</w:t>
      </w:r>
      <w:proofErr w:type="spellEnd"/>
      <w:r>
        <w:t xml:space="preserve"> a bit disjointed. It’s almost like the first sentence needs a follow up that’s like “Yet, this is a possibility” </w:t>
      </w:r>
      <w:proofErr w:type="spellStart"/>
      <w:r>
        <w:t>kinda</w:t>
      </w:r>
      <w:proofErr w:type="spellEnd"/>
      <w:r>
        <w:t xml:space="preserve"> thing. “it would be ironic if contact hindered social change, but maybe it does”. But it’s hard to see exactly how to change this without </w:t>
      </w:r>
      <w:proofErr w:type="spellStart"/>
      <w:r>
        <w:t>kinda</w:t>
      </w:r>
      <w:proofErr w:type="spellEnd"/>
      <w:r>
        <w:t xml:space="preserve"> messing with the paragraph, which is in general a really strong opening! Let’s work on this a bit more</w:t>
      </w:r>
    </w:p>
  </w:comment>
  <w:comment w:id="13" w:author="N Sen" w:date="2021-04-14T18:34:00Z" w:initials="NS">
    <w:p w14:paraId="0C7A47FC" w14:textId="77777777" w:rsidR="006F2D3F" w:rsidRDefault="006F2D3F">
      <w:pPr>
        <w:pStyle w:val="CommentText"/>
      </w:pPr>
      <w:r>
        <w:rPr>
          <w:rStyle w:val="CommentReference"/>
        </w:rPr>
        <w:annotationRef/>
      </w:r>
      <w:r>
        <w:t xml:space="preserve">See below for point about potentially reducing repetition. </w:t>
      </w:r>
    </w:p>
  </w:comment>
  <w:comment w:id="15" w:author="N Sen" w:date="2021-04-14T18:33:00Z" w:initials="NS">
    <w:p w14:paraId="51485CFF" w14:textId="77777777" w:rsidR="006F2D3F" w:rsidRDefault="006F2D3F">
      <w:pPr>
        <w:pStyle w:val="CommentText"/>
      </w:pPr>
      <w:r>
        <w:rPr>
          <w:rStyle w:val="CommentReference"/>
        </w:rPr>
        <w:annotationRef/>
      </w:r>
      <w:r>
        <w:t xml:space="preserve">We seem to repeat this type of point twice (this second time it’s with the specific DVs named, but given the strict word limit, we should find a way to only have to say it once. </w:t>
      </w:r>
    </w:p>
  </w:comment>
  <w:comment w:id="26" w:author="N Sen" w:date="2021-04-14T18:21:00Z" w:initials="NS">
    <w:p w14:paraId="718DA772" w14:textId="77777777" w:rsidR="006F2D3F" w:rsidRDefault="006F2D3F">
      <w:pPr>
        <w:pStyle w:val="CommentText"/>
      </w:pPr>
      <w:r>
        <w:rPr>
          <w:rStyle w:val="CommentReference"/>
        </w:rPr>
        <w:annotationRef/>
      </w:r>
      <w:r>
        <w:t xml:space="preserve">Not sure about this phrase. I actually think we can get rid of this sentence. </w:t>
      </w:r>
    </w:p>
  </w:comment>
  <w:comment w:id="32" w:author="N Sen" w:date="2021-04-14T18:35:00Z" w:initials="NS">
    <w:p w14:paraId="2A4FC5E9" w14:textId="77777777" w:rsidR="006F2D3F" w:rsidRDefault="006F2D3F">
      <w:pPr>
        <w:pStyle w:val="CommentText"/>
      </w:pPr>
      <w:r>
        <w:rPr>
          <w:rStyle w:val="CommentReference"/>
        </w:rPr>
        <w:annotationRef/>
      </w:r>
      <w:r>
        <w:t xml:space="preserve">Again, maybe an unnecessary sentence. </w:t>
      </w:r>
    </w:p>
  </w:comment>
  <w:comment w:id="72" w:author="N Sen" w:date="2021-04-14T18:36:00Z" w:initials="NS">
    <w:p w14:paraId="3BB42CD0" w14:textId="77777777" w:rsidR="006F2D3F" w:rsidRDefault="006F2D3F">
      <w:pPr>
        <w:pStyle w:val="CommentText"/>
      </w:pPr>
      <w:r>
        <w:rPr>
          <w:rStyle w:val="CommentReference"/>
        </w:rPr>
        <w:annotationRef/>
      </w:r>
      <w:r>
        <w:t>Repeated phrase</w:t>
      </w:r>
    </w:p>
  </w:comment>
  <w:comment w:id="75" w:author="N Sen" w:date="2021-04-14T18:37:00Z" w:initials="NS">
    <w:p w14:paraId="39243C9D" w14:textId="77777777" w:rsidR="006F2D3F" w:rsidRDefault="006F2D3F">
      <w:pPr>
        <w:pStyle w:val="CommentText"/>
      </w:pPr>
      <w:r>
        <w:rPr>
          <w:rStyle w:val="CommentReference"/>
        </w:rPr>
        <w:annotationRef/>
      </w:r>
      <w:r>
        <w:t xml:space="preserve">Hmmm… on reflection, this seems a bit strong I </w:t>
      </w:r>
      <w:proofErr w:type="spellStart"/>
      <w:r>
        <w:t>dunno</w:t>
      </w:r>
      <w:proofErr w:type="spellEnd"/>
      <w:r>
        <w:t>. Maybe we could say we provide qualifications/contextualization that aids in interpreting what the effects might mean.</w:t>
      </w:r>
    </w:p>
    <w:p w14:paraId="3E36138D" w14:textId="77777777" w:rsidR="006F2D3F" w:rsidRDefault="006F2D3F">
      <w:pPr>
        <w:pStyle w:val="CommentText"/>
      </w:pPr>
    </w:p>
    <w:p w14:paraId="3B98CAC2" w14:textId="77777777" w:rsidR="006F2D3F" w:rsidRDefault="006F2D3F">
      <w:pPr>
        <w:pStyle w:val="CommentText"/>
      </w:pPr>
      <w:r>
        <w:t>“We use the rest of this section to contextualize this top-line finding, and suggest what conclusions the field could draw from them.”</w:t>
      </w:r>
    </w:p>
  </w:comment>
  <w:comment w:id="77" w:author="N Sen" w:date="2021-04-14T18:41:00Z" w:initials="NS">
    <w:p w14:paraId="02293772" w14:textId="77777777" w:rsidR="006F2D3F" w:rsidRDefault="006F2D3F">
      <w:pPr>
        <w:pStyle w:val="CommentText"/>
      </w:pPr>
      <w:r>
        <w:rPr>
          <w:rStyle w:val="CommentReference"/>
        </w:rPr>
        <w:annotationRef/>
      </w:r>
      <w:r>
        <w:t>Let’s chat about this… sounds a bit combative</w:t>
      </w:r>
    </w:p>
  </w:comment>
  <w:comment w:id="81" w:author="N Sen" w:date="2021-04-14T18:42:00Z" w:initials="NS">
    <w:p w14:paraId="18010850" w14:textId="77777777" w:rsidR="006F2D3F" w:rsidRDefault="006F2D3F">
      <w:pPr>
        <w:pStyle w:val="CommentText"/>
      </w:pPr>
      <w:r>
        <w:rPr>
          <w:rStyle w:val="CommentReference"/>
        </w:rPr>
        <w:annotationRef/>
      </w:r>
      <w:r>
        <w:t xml:space="preserve">I really like what you’ve done with the </w:t>
      </w:r>
      <w:proofErr w:type="spellStart"/>
      <w:r>
        <w:t>visualisations</w:t>
      </w:r>
      <w:proofErr w:type="spellEnd"/>
      <w:r>
        <w:t xml:space="preserve"> here… but given out paper is </w:t>
      </w:r>
      <w:proofErr w:type="spellStart"/>
      <w:r>
        <w:t>alreay</w:t>
      </w:r>
      <w:proofErr w:type="spellEnd"/>
      <w:r>
        <w:t xml:space="preserve"> visualization-heavy, maybe we don’t strictly need these? I feel like it’s the kind of thing people are used to, and can understand just narratively?</w:t>
      </w:r>
    </w:p>
  </w:comment>
  <w:comment w:id="96" w:author="N Sen" w:date="2021-04-14T18:45:00Z" w:initials="NS">
    <w:p w14:paraId="7A6295EC" w14:textId="77777777" w:rsidR="006F2D3F" w:rsidRDefault="006F2D3F">
      <w:pPr>
        <w:pStyle w:val="CommentText"/>
      </w:pPr>
      <w:r>
        <w:rPr>
          <w:rStyle w:val="CommentReference"/>
        </w:rPr>
        <w:annotationRef/>
      </w:r>
      <w:r>
        <w:t>This is a great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ACCD25" w15:done="0"/>
  <w15:commentEx w15:paraId="0C7A47FC" w15:done="0"/>
  <w15:commentEx w15:paraId="51485CFF" w15:done="0"/>
  <w15:commentEx w15:paraId="718DA772" w15:done="0"/>
  <w15:commentEx w15:paraId="2A4FC5E9" w15:done="0"/>
  <w15:commentEx w15:paraId="3BB42CD0" w15:done="0"/>
  <w15:commentEx w15:paraId="3B98CAC2" w15:done="0"/>
  <w15:commentEx w15:paraId="02293772" w15:done="0"/>
  <w15:commentEx w15:paraId="18010850" w15:done="0"/>
  <w15:commentEx w15:paraId="7A629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ACCD25" w16cid:durableId="242428F1"/>
  <w16cid:commentId w16cid:paraId="0C7A47FC" w16cid:durableId="242428F2"/>
  <w16cid:commentId w16cid:paraId="51485CFF" w16cid:durableId="242428F3"/>
  <w16cid:commentId w16cid:paraId="718DA772" w16cid:durableId="242428F4"/>
  <w16cid:commentId w16cid:paraId="2A4FC5E9" w16cid:durableId="242428F5"/>
  <w16cid:commentId w16cid:paraId="3BB42CD0" w16cid:durableId="242428F6"/>
  <w16cid:commentId w16cid:paraId="3B98CAC2" w16cid:durableId="242428F7"/>
  <w16cid:commentId w16cid:paraId="02293772" w16cid:durableId="242428F8"/>
  <w16cid:commentId w16cid:paraId="18010850" w16cid:durableId="242428F9"/>
  <w16cid:commentId w16cid:paraId="7A6295EC" w16cid:durableId="24242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A865F" w14:textId="77777777" w:rsidR="00E61EDA" w:rsidRDefault="00E61EDA">
      <w:pPr>
        <w:spacing w:after="0"/>
      </w:pPr>
      <w:r>
        <w:separator/>
      </w:r>
    </w:p>
  </w:endnote>
  <w:endnote w:type="continuationSeparator" w:id="0">
    <w:p w14:paraId="2B49C7EA" w14:textId="77777777" w:rsidR="00E61EDA" w:rsidRDefault="00E61EDA">
      <w:pPr>
        <w:spacing w:after="0"/>
      </w:pPr>
      <w:r>
        <w:continuationSeparator/>
      </w:r>
    </w:p>
  </w:endnote>
  <w:endnote w:type="continuationNotice" w:id="1">
    <w:p w14:paraId="02E7FD03" w14:textId="77777777" w:rsidR="00E61EDA" w:rsidRDefault="00E61E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altName w:val="Arial"/>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7919" w14:textId="77777777" w:rsidR="00AB3C21" w:rsidRDefault="00AB3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D66A3" w14:textId="77777777" w:rsidR="00E61EDA" w:rsidRDefault="00E61EDA">
      <w:r>
        <w:separator/>
      </w:r>
    </w:p>
  </w:footnote>
  <w:footnote w:type="continuationSeparator" w:id="0">
    <w:p w14:paraId="3E3126F9" w14:textId="77777777" w:rsidR="00E61EDA" w:rsidRDefault="00E61EDA">
      <w:r>
        <w:continuationSeparator/>
      </w:r>
    </w:p>
  </w:footnote>
  <w:footnote w:type="continuationNotice" w:id="1">
    <w:p w14:paraId="66466C60" w14:textId="77777777" w:rsidR="00E61EDA" w:rsidRDefault="00E61EDA">
      <w:pPr>
        <w:spacing w:after="0"/>
      </w:pPr>
    </w:p>
  </w:footnote>
  <w:footnote w:id="2">
    <w:p w14:paraId="373E14D7" w14:textId="77777777" w:rsidR="000901B3" w:rsidRDefault="00E61EDA">
      <w:pPr>
        <w:pStyle w:val="FootnoteText"/>
      </w:pPr>
      <w:r>
        <w:rPr>
          <w:rStyle w:val="FootnoteReference"/>
        </w:rPr>
        <w:footnoteRef/>
      </w:r>
      <w:r>
        <w:t xml:space="preserve"> </w:t>
      </w:r>
      <w:hyperlink r:id="rId1">
        <w:r>
          <w:rPr>
            <w:rStyle w:val="Hyperlink"/>
          </w:rPr>
          <w:t>https://osf.io/ryuev/?view_only=8938ac6178914da98bdda1da4a6e27f0</w:t>
        </w:r>
      </w:hyperlink>
    </w:p>
  </w:footnote>
  <w:footnote w:id="3">
    <w:p w14:paraId="373E14D8" w14:textId="77777777" w:rsidR="000901B3" w:rsidRDefault="00E61EDA">
      <w:pPr>
        <w:pStyle w:val="FootnoteText"/>
      </w:pPr>
      <w:r>
        <w:rPr>
          <w:rStyle w:val="FootnoteReference"/>
        </w:rPr>
        <w:footnoteRef/>
      </w:r>
      <w:r>
        <w:t xml:space="preserve"> </w:t>
      </w:r>
      <w:hyperlink r:id="rId2">
        <w:r>
          <w:rPr>
            <w:rStyle w:val="Hyperlink"/>
          </w:rPr>
          <w:t>https://osf.io/w5tqv/?view_only=5cbf7ad5b2b449a7a0f4ada0337b802a</w:t>
        </w:r>
      </w:hyperlink>
    </w:p>
  </w:footnote>
  <w:footnote w:id="4">
    <w:p w14:paraId="373E14D9" w14:textId="77777777" w:rsidR="000901B3" w:rsidRDefault="00E61EDA">
      <w:pPr>
        <w:pStyle w:val="FootnoteText"/>
      </w:pPr>
      <w:r>
        <w:rPr>
          <w:rStyle w:val="FootnoteReference"/>
        </w:rPr>
        <w:footnoteRef/>
      </w:r>
      <w:r>
        <w:t xml:space="preserve"> Many studies examined acculturation processes (Berry, 1997) and measured both intergroup contact and perceived injustice without </w:t>
      </w:r>
      <w:r>
        <w:t>the relationship between the two being of interest.</w:t>
      </w:r>
    </w:p>
  </w:footnote>
  <w:footnote w:id="5">
    <w:p w14:paraId="373E14DA" w14:textId="77777777" w:rsidR="000901B3" w:rsidRDefault="00E61EDA">
      <w:pPr>
        <w:pStyle w:val="FootnoteText"/>
      </w:pPr>
      <w:r>
        <w:rPr>
          <w:rStyle w:val="FootnoteReference"/>
        </w:rPr>
        <w:footnoteRef/>
      </w:r>
      <w:r>
        <w:t xml:space="preserve"> Sample sizes are based on posterior predictions from the three models, which implied that, for 80% of studies, the absolute correlation coefficient would be </w:t>
      </w:r>
      <m:oMath>
        <m:r>
          <w:rPr>
            <w:rFonts w:ascii="Cambria Math" w:hAnsi="Cambria Math"/>
          </w:rPr>
          <m:t>|</m:t>
        </m:r>
        <m:r>
          <w:rPr>
            <w:rFonts w:ascii="Cambria Math" w:hAnsi="Cambria Math"/>
          </w:rPr>
          <m:t>r</m:t>
        </m:r>
        <m:r>
          <w:rPr>
            <w:rFonts w:ascii="Cambria Math" w:hAnsi="Cambria Math"/>
          </w:rPr>
          <m:t>|&gt;.039</m:t>
        </m:r>
      </m:oMath>
      <w:r>
        <w:t xml:space="preserve"> for perceived injustice, </w:t>
      </w:r>
      <m:oMath>
        <m:r>
          <w:rPr>
            <w:rFonts w:ascii="Cambria Math" w:hAnsi="Cambria Math"/>
          </w:rPr>
          <m:t>|</m:t>
        </m:r>
        <m:r>
          <w:rPr>
            <w:rFonts w:ascii="Cambria Math" w:hAnsi="Cambria Math"/>
          </w:rPr>
          <m:t>r</m:t>
        </m:r>
        <m:r>
          <w:rPr>
            <w:rFonts w:ascii="Cambria Math" w:hAnsi="Cambria Math"/>
          </w:rPr>
          <m:t>|&gt;.045</m:t>
        </m:r>
      </m:oMath>
      <w:r>
        <w:t xml:space="preserve"> </w:t>
      </w:r>
      <w:r>
        <w:t xml:space="preserve">for collective action, and </w:t>
      </w:r>
      <m:oMath>
        <m:r>
          <w:rPr>
            <w:rFonts w:ascii="Cambria Math" w:hAnsi="Cambria Math"/>
          </w:rPr>
          <m:t>|</m:t>
        </m:r>
        <m:r>
          <w:rPr>
            <w:rFonts w:ascii="Cambria Math" w:hAnsi="Cambria Math"/>
          </w:rPr>
          <m:t>r</m:t>
        </m:r>
        <m:r>
          <w:rPr>
            <w:rFonts w:ascii="Cambria Math" w:hAnsi="Cambria Math"/>
          </w:rPr>
          <m:t>|&gt;.035</m:t>
        </m:r>
      </m:oMath>
      <w:r>
        <w:t xml:space="preserve"> for policy support.</w:t>
      </w:r>
    </w:p>
  </w:footnote>
  <w:footnote w:id="6">
    <w:p w14:paraId="373E14DB" w14:textId="77777777" w:rsidR="000901B3" w:rsidRDefault="00E61EDA">
      <w:pPr>
        <w:pStyle w:val="FootnoteText"/>
      </w:pPr>
      <w:r>
        <w:rPr>
          <w:rStyle w:val="FootnoteReference"/>
        </w:rPr>
        <w:footnoteRef/>
      </w:r>
      <w:r>
        <w:t xml:space="preserve"> Comparing standardized effect sizes assumes that the two outcomes are of equal importance. That is not always the case: for example, a drug that reduces mild symptoms by 0.20 standard deviations is</w:t>
      </w:r>
      <w:r>
        <w:t xml:space="preserve"> not better than a drug that reduces deaths by 0.10 standard deviations.</w:t>
      </w:r>
    </w:p>
  </w:footnote>
  <w:footnote w:id="7">
    <w:p w14:paraId="373E14DC" w14:textId="77777777" w:rsidR="000901B3" w:rsidRDefault="00E61EDA">
      <w:pPr>
        <w:pStyle w:val="FootnoteText"/>
      </w:pPr>
      <w:r>
        <w:rPr>
          <w:rStyle w:val="FootnoteReference"/>
        </w:rPr>
        <w:footnoteRef/>
      </w:r>
      <w:r>
        <w:t xml:space="preserve"> Published research includes only three longitudinal studies (Koschate et al., 2012; Reimer et al., 2017; Tropp et al., 2012), all of which conflated within-person change and between</w:t>
      </w:r>
      <w:r>
        <w:t>-person stability (Hamaker et al., 2015), two experimental studies with a no-contact control condition (Becker et al., 2013; Droogendyk et al., 2016), and two intervention studies (Reimer et al., 2021; Shani &amp; Boehnke, 2017).</w:t>
      </w:r>
    </w:p>
  </w:footnote>
  <w:footnote w:id="8">
    <w:p w14:paraId="373E14DD" w14:textId="77777777" w:rsidR="000901B3" w:rsidRDefault="00E61EDA">
      <w:pPr>
        <w:pStyle w:val="FootnoteText"/>
      </w:pPr>
      <w:r>
        <w:rPr>
          <w:rStyle w:val="FootnoteReference"/>
        </w:rPr>
        <w:footnoteRef/>
      </w:r>
      <w:r>
        <w:t xml:space="preserve"> To date, one preregistered s</w:t>
      </w:r>
      <w:r>
        <w:t>tudy has been published (Hässler et al.,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5501D" w14:textId="77777777" w:rsidR="00AB3C21" w:rsidRDefault="00AB3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 Sen">
    <w15:presenceInfo w15:providerId="Windows Live" w15:userId="4f61fb2234205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84CEE"/>
    <w:rsid w:val="000901B3"/>
    <w:rsid w:val="00100D8E"/>
    <w:rsid w:val="00333401"/>
    <w:rsid w:val="004E29B3"/>
    <w:rsid w:val="00590D07"/>
    <w:rsid w:val="005A0088"/>
    <w:rsid w:val="006F2D3F"/>
    <w:rsid w:val="00784D58"/>
    <w:rsid w:val="00887743"/>
    <w:rsid w:val="008D6863"/>
    <w:rsid w:val="00AB3C21"/>
    <w:rsid w:val="00B86B75"/>
    <w:rsid w:val="00BC3697"/>
    <w:rsid w:val="00BC48D5"/>
    <w:rsid w:val="00C36279"/>
    <w:rsid w:val="00E15EF1"/>
    <w:rsid w:val="00E315A3"/>
    <w:rsid w:val="00E61E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144F"/>
  <w15:docId w15:val="{8176A412-FFED-4F8C-9FA8-CD015ADD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B3C21"/>
    <w:rPr>
      <w:sz w:val="16"/>
      <w:szCs w:val="16"/>
    </w:rPr>
  </w:style>
  <w:style w:type="paragraph" w:styleId="CommentText">
    <w:name w:val="annotation text"/>
    <w:basedOn w:val="Normal"/>
    <w:link w:val="CommentTextChar"/>
    <w:semiHidden/>
    <w:unhideWhenUsed/>
    <w:rsid w:val="00AB3C21"/>
    <w:rPr>
      <w:sz w:val="20"/>
      <w:szCs w:val="20"/>
    </w:rPr>
  </w:style>
  <w:style w:type="character" w:customStyle="1" w:styleId="CommentTextChar">
    <w:name w:val="Comment Text Char"/>
    <w:basedOn w:val="DefaultParagraphFont"/>
    <w:link w:val="CommentText"/>
    <w:semiHidden/>
    <w:rsid w:val="00AB3C21"/>
    <w:rPr>
      <w:sz w:val="20"/>
      <w:szCs w:val="20"/>
    </w:rPr>
  </w:style>
  <w:style w:type="paragraph" w:styleId="CommentSubject">
    <w:name w:val="annotation subject"/>
    <w:basedOn w:val="CommentText"/>
    <w:next w:val="CommentText"/>
    <w:link w:val="CommentSubjectChar"/>
    <w:semiHidden/>
    <w:unhideWhenUsed/>
    <w:rsid w:val="00AB3C21"/>
    <w:rPr>
      <w:b/>
      <w:bCs/>
    </w:rPr>
  </w:style>
  <w:style w:type="character" w:customStyle="1" w:styleId="CommentSubjectChar">
    <w:name w:val="Comment Subject Char"/>
    <w:basedOn w:val="CommentTextChar"/>
    <w:link w:val="CommentSubject"/>
    <w:semiHidden/>
    <w:rsid w:val="00AB3C21"/>
    <w:rPr>
      <w:b/>
      <w:bCs/>
      <w:sz w:val="20"/>
      <w:szCs w:val="20"/>
    </w:rPr>
  </w:style>
  <w:style w:type="paragraph" w:styleId="BalloonText">
    <w:name w:val="Balloon Text"/>
    <w:basedOn w:val="Normal"/>
    <w:link w:val="BalloonTextChar"/>
    <w:semiHidden/>
    <w:unhideWhenUsed/>
    <w:rsid w:val="00AB3C2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B3C21"/>
    <w:rPr>
      <w:rFonts w:ascii="Segoe UI" w:hAnsi="Segoe UI" w:cs="Segoe UI"/>
      <w:sz w:val="18"/>
      <w:szCs w:val="18"/>
    </w:rPr>
  </w:style>
  <w:style w:type="paragraph" w:styleId="Header">
    <w:name w:val="header"/>
    <w:basedOn w:val="Normal"/>
    <w:link w:val="HeaderChar"/>
    <w:unhideWhenUsed/>
    <w:rsid w:val="00AB3C21"/>
    <w:pPr>
      <w:tabs>
        <w:tab w:val="center" w:pos="4513"/>
        <w:tab w:val="right" w:pos="9026"/>
      </w:tabs>
      <w:spacing w:after="0"/>
    </w:pPr>
  </w:style>
  <w:style w:type="character" w:customStyle="1" w:styleId="HeaderChar">
    <w:name w:val="Header Char"/>
    <w:basedOn w:val="DefaultParagraphFont"/>
    <w:link w:val="Header"/>
    <w:rsid w:val="00AB3C21"/>
  </w:style>
  <w:style w:type="paragraph" w:styleId="Footer">
    <w:name w:val="footer"/>
    <w:basedOn w:val="Normal"/>
    <w:link w:val="FooterChar"/>
    <w:unhideWhenUsed/>
    <w:rsid w:val="00AB3C21"/>
    <w:pPr>
      <w:tabs>
        <w:tab w:val="center" w:pos="4513"/>
        <w:tab w:val="right" w:pos="9026"/>
      </w:tabs>
      <w:spacing w:after="0"/>
    </w:pPr>
  </w:style>
  <w:style w:type="character" w:customStyle="1" w:styleId="FooterChar">
    <w:name w:val="Footer Char"/>
    <w:basedOn w:val="DefaultParagraphFont"/>
    <w:link w:val="Footer"/>
    <w:rsid w:val="00AB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2044-8309.2011.02075.x" TargetMode="External"/><Relationship Id="rId18" Type="http://schemas.openxmlformats.org/officeDocument/2006/relationships/hyperlink" Target="https://doi.org/10.1037/cbs0000058" TargetMode="External"/><Relationship Id="rId26" Type="http://schemas.openxmlformats.org/officeDocument/2006/relationships/hyperlink" Target="https://doi.org/10.1186/s40359-016-0126-3" TargetMode="External"/><Relationship Id="rId39" Type="http://schemas.openxmlformats.org/officeDocument/2006/relationships/hyperlink" Target="https://doi.org/10.1111/j.1467-9280.2008.02261.x" TargetMode="External"/><Relationship Id="rId21" Type="http://schemas.openxmlformats.org/officeDocument/2006/relationships/hyperlink" Target="https://doi.org/10.1037/a0038889" TargetMode="External"/><Relationship Id="rId34" Type="http://schemas.openxmlformats.org/officeDocument/2006/relationships/hyperlink" Target="https://doi.org/10.1080/00223980209604164" TargetMode="External"/><Relationship Id="rId42" Type="http://schemas.openxmlformats.org/officeDocument/2006/relationships/hyperlink" Target="https://doi.org/10.1037/pac0000220" TargetMode="External"/><Relationship Id="rId47" Type="http://schemas.openxmlformats.org/officeDocument/2006/relationships/hyperlink" Target="https://doi.org/10.1111/j.2044-8309.2011.02050.x" TargetMode="External"/><Relationship Id="rId50" Type="http://schemas.openxmlformats.org/officeDocument/2006/relationships/hyperlink" Target="https://doi.org/10.1037/0033-2909.134.4.504" TargetMode="External"/><Relationship Id="rId55" Type="http://schemas.openxmlformats.org/officeDocument/2006/relationships/hyperlink" Target="https://doi.org/10.1037/0022-3514.58.6.994"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11/j.1540-4560.2010.01652.x" TargetMode="External"/><Relationship Id="rId29" Type="http://schemas.openxmlformats.org/officeDocument/2006/relationships/hyperlink" Target="https://doi.org/10.1177/0956797620916782" TargetMode="External"/><Relationship Id="rId11" Type="http://schemas.openxmlformats.org/officeDocument/2006/relationships/hyperlink" Target="https://doi.org/10.2307/1388607" TargetMode="External"/><Relationship Id="rId24" Type="http://schemas.openxmlformats.org/officeDocument/2006/relationships/hyperlink" Target="https://doi.org/10.1017/S0140525X10000725" TargetMode="External"/><Relationship Id="rId32" Type="http://schemas.openxmlformats.org/officeDocument/2006/relationships/hyperlink" Target="https://doi.org/10.1016/j.ijintrel.2011.03.001" TargetMode="External"/><Relationship Id="rId37" Type="http://schemas.openxmlformats.org/officeDocument/2006/relationships/hyperlink" Target="https://doi.org/10.1007/s10964-021-01400-8" TargetMode="External"/><Relationship Id="rId40" Type="http://schemas.openxmlformats.org/officeDocument/2006/relationships/hyperlink" Target="https://doi.org/10.1037/a0038007" TargetMode="External"/><Relationship Id="rId45" Type="http://schemas.openxmlformats.org/officeDocument/2006/relationships/hyperlink" Target="https://doi.org/10.1111/josi.12127" TargetMode="External"/><Relationship Id="rId53" Type="http://schemas.openxmlformats.org/officeDocument/2006/relationships/hyperlink" Target="https://doi.org/10.1002/jrsm.137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177/251524591984720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37/0003-066X.60.7.697" TargetMode="External"/><Relationship Id="rId22" Type="http://schemas.openxmlformats.org/officeDocument/2006/relationships/hyperlink" Target="https://doi.org/10.1111/bjso.12220" TargetMode="External"/><Relationship Id="rId27" Type="http://schemas.openxmlformats.org/officeDocument/2006/relationships/hyperlink" Target="https://doi.org/10.3758/s13428-020-01360-0" TargetMode="External"/><Relationship Id="rId30" Type="http://schemas.openxmlformats.org/officeDocument/2006/relationships/hyperlink" Target="https://doi.org/10.1037/0021-9010.90.1.175" TargetMode="External"/><Relationship Id="rId35" Type="http://schemas.openxmlformats.org/officeDocument/2006/relationships/hyperlink" Target="https://doi.org/10.1177/008124630703700410" TargetMode="External"/><Relationship Id="rId43" Type="http://schemas.openxmlformats.org/officeDocument/2006/relationships/hyperlink" Target="http://mc-stan.org/" TargetMode="External"/><Relationship Id="rId48" Type="http://schemas.openxmlformats.org/officeDocument/2006/relationships/hyperlink" Target="https://doi.org/10.1111/j.1467-9280.2005.01643.x" TargetMode="External"/><Relationship Id="rId56" Type="http://schemas.openxmlformats.org/officeDocument/2006/relationships/header" Target="header1.xml"/><Relationship Id="rId8" Type="http://schemas.microsoft.com/office/2011/relationships/commentsExtended" Target="commentsExtended.xml"/><Relationship Id="rId51" Type="http://schemas.openxmlformats.org/officeDocument/2006/relationships/hyperlink" Target="https://doi.org/10.1007/BF02294384" TargetMode="External"/><Relationship Id="rId3" Type="http://schemas.openxmlformats.org/officeDocument/2006/relationships/settings" Target="settings.xml"/><Relationship Id="rId12" Type="http://schemas.openxmlformats.org/officeDocument/2006/relationships/hyperlink" Target="https://doi.org/10.1177/2515245919847196" TargetMode="External"/><Relationship Id="rId17" Type="http://schemas.openxmlformats.org/officeDocument/2006/relationships/hyperlink" Target="https://doi.org/10.1017/S0140525X11002214" TargetMode="External"/><Relationship Id="rId25" Type="http://schemas.openxmlformats.org/officeDocument/2006/relationships/hyperlink" Target="https://doi.org/10.1111/j.2044-8309.2011.02056.x" TargetMode="External"/><Relationship Id="rId33" Type="http://schemas.openxmlformats.org/officeDocument/2006/relationships/hyperlink" Target="https://doi.org/10.1177/1948550619837004" TargetMode="External"/><Relationship Id="rId38" Type="http://schemas.openxmlformats.org/officeDocument/2006/relationships/hyperlink" Target="https://doi.org/10.1037/1089-2680.7.4.331" TargetMode="External"/><Relationship Id="rId46" Type="http://schemas.openxmlformats.org/officeDocument/2006/relationships/hyperlink" Target="https://doi.org/10.1177/0963721417743282" TargetMode="External"/><Relationship Id="rId59" Type="http://schemas.microsoft.com/office/2011/relationships/people" Target="people.xml"/><Relationship Id="rId20" Type="http://schemas.openxmlformats.org/officeDocument/2006/relationships/hyperlink" Target="https://doi.org/10.1511/2014.111.460" TargetMode="External"/><Relationship Id="rId41" Type="http://schemas.openxmlformats.org/officeDocument/2006/relationships/hyperlink" Target="https://doi.org/10.1177/0146167213497593" TargetMode="External"/><Relationship Id="rId54" Type="http://schemas.openxmlformats.org/officeDocument/2006/relationships/hyperlink" Target="https://doi.org/10.1002/9780470693421.ch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67-9280.2007.01993.x" TargetMode="External"/><Relationship Id="rId23" Type="http://schemas.openxmlformats.org/officeDocument/2006/relationships/hyperlink" Target="https://doi.org/10.1038/s41562-019-0815-z" TargetMode="External"/><Relationship Id="rId28" Type="http://schemas.openxmlformats.org/officeDocument/2006/relationships/hyperlink" Target="https://doi.org/10.1186/2046-4053-4-1" TargetMode="External"/><Relationship Id="rId36" Type="http://schemas.openxmlformats.org/officeDocument/2006/relationships/hyperlink" Target="https://doi.org/10.1177/0146167216676478" TargetMode="External"/><Relationship Id="rId49" Type="http://schemas.openxmlformats.org/officeDocument/2006/relationships/hyperlink" Target="https://doi.org/10.31222/osf.io/zqjr9" TargetMode="External"/><Relationship Id="rId57" Type="http://schemas.openxmlformats.org/officeDocument/2006/relationships/footer" Target="footer1.xml"/><Relationship Id="rId10" Type="http://schemas.openxmlformats.org/officeDocument/2006/relationships/hyperlink" Target="https://doi.org/10.1177/0146167213477155" TargetMode="External"/><Relationship Id="rId31" Type="http://schemas.openxmlformats.org/officeDocument/2006/relationships/hyperlink" Target="https://doi.org/10.1037/0022-3514.90.5.751" TargetMode="External"/><Relationship Id="rId44" Type="http://schemas.openxmlformats.org/officeDocument/2006/relationships/hyperlink" Target="https://doi.org/10.1002/jrsm.1095" TargetMode="External"/><Relationship Id="rId52" Type="http://schemas.openxmlformats.org/officeDocument/2006/relationships/hyperlink" Target="https://doi.org/10.18637/jss.v036.i03"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w5tqv/?view_only=5cbf7ad5b2b449a7a0f4ada0337b802a" TargetMode="External"/><Relationship Id="rId1" Type="http://schemas.openxmlformats.org/officeDocument/2006/relationships/hyperlink" Target="https://osf.io/ryuev/?view_only=8938ac6178914da98bdda1da4a6e27f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8521</Words>
  <Characters>48570</Characters>
  <Application>Microsoft Office Word</Application>
  <DocSecurity>0</DocSecurity>
  <Lines>404</Lines>
  <Paragraphs>113</Paragraphs>
  <ScaleCrop>false</ScaleCrop>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the ‘Ironic’ Effects of Intergroup Contact</dc:title>
  <dc:creator/>
  <cp:keywords/>
  <cp:lastModifiedBy>Nils Karl Reimer</cp:lastModifiedBy>
  <cp:revision>2</cp:revision>
  <dcterms:created xsi:type="dcterms:W3CDTF">2021-04-16T22:15:00Z</dcterms:created>
  <dcterms:modified xsi:type="dcterms:W3CDTF">2021-04-16T22:20:00Z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Critics have argued that intergroup contact, psychology’s most-researched paradigm for reducing prejudice, has the ‘ironic’ effect of stifling support for social change in disadvantaged groups. We conducted a preregistered meta-analytic test of this effect across 96 studies with 137 samples of 211,360 disadvantaged-group members. As predicted, intergroup contact was, on average, associated with less perceived injustice (r = -.07), collective action (r = -.06), and support for reparative policies (r = -.07) in disadvantaged groups. However, these associations were small, variable, and consistent with alterative explanations. Moderator analyses found that these associations were strongest in studies on short-term migration and post-colonial relations, that measured intergroup contact directly, and that involved adults. After controlling for the positive association of negative contact with support for social change, positive contact was not (negatively) associated with any outcome in studies that measured both predictors. We close by highlighting open questions about the relation between intergroup contact and social change.</vt:lpwstr>
  </property>
  <property fmtid="{D5CDD505-2E9C-101B-9397-08002B2CF9AE}" pid="3" name="bibliography">
    <vt:lpwstr>references.bib</vt:lpwstr>
  </property>
  <property fmtid="{D5CDD505-2E9C-101B-9397-08002B2CF9AE}" pid="4" name="csl">
    <vt:lpwstr>apa.csl</vt:lpwstr>
  </property>
  <property fmtid="{D5CDD505-2E9C-101B-9397-08002B2CF9AE}" pid="5" name="output">
    <vt:lpwstr/>
  </property>
</Properties>
</file>